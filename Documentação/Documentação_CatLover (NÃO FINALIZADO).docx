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7D441" w14:textId="6D7DD2C3" w:rsidR="37AC1042" w:rsidRDefault="57931AFE" w:rsidP="007B38B0">
      <w:pPr>
        <w:ind w:left="284" w:right="-437" w:firstLine="0"/>
        <w:jc w:val="center"/>
      </w:pPr>
      <w:r>
        <w:rPr>
          <w:noProof/>
        </w:rPr>
        <w:drawing>
          <wp:inline distT="0" distB="0" distL="0" distR="0" wp14:anchorId="701D0039" wp14:editId="0571C0AF">
            <wp:extent cx="6610350" cy="2379228"/>
            <wp:effectExtent l="0" t="0" r="0" b="2540"/>
            <wp:docPr id="1363659497" name="Picture 13636594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659497" name="Picture 136365949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44" r="6244"/>
                    <a:stretch>
                      <a:fillRect/>
                    </a:stretch>
                  </pic:blipFill>
                  <pic:spPr>
                    <a:xfrm>
                      <a:off x="0" y="0"/>
                      <a:ext cx="6627680" cy="238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C190D" w14:textId="77777777" w:rsidR="00A967E0" w:rsidRDefault="00A967E0" w:rsidP="007B38B0">
      <w:pPr>
        <w:ind w:left="284" w:right="-437" w:firstLine="0"/>
        <w:jc w:val="center"/>
        <w:rPr>
          <w:rFonts w:ascii="Yu Gothic Light" w:eastAsia="Yu Gothic Light" w:hAnsi="Yu Gothic Light" w:cs="Yu Gothic Light"/>
          <w:b/>
        </w:rPr>
      </w:pPr>
    </w:p>
    <w:p w14:paraId="56DE6E60" w14:textId="4FA48F59" w:rsidR="00AE3C51" w:rsidRPr="00A967E0" w:rsidRDefault="00AE3C51" w:rsidP="007B38B0">
      <w:pPr>
        <w:ind w:left="284" w:right="-437" w:firstLine="0"/>
        <w:jc w:val="center"/>
        <w:rPr>
          <w:rFonts w:ascii="Yu Gothic Light" w:eastAsia="Yu Gothic Light" w:hAnsi="Yu Gothic Light" w:cs="Yu Gothic Light"/>
          <w:b/>
          <w:sz w:val="32"/>
          <w:szCs w:val="28"/>
        </w:rPr>
      </w:pPr>
      <w:proofErr w:type="spellStart"/>
      <w:r w:rsidRPr="00A967E0">
        <w:rPr>
          <w:rFonts w:ascii="Yu Gothic Light" w:eastAsia="Yu Gothic Light" w:hAnsi="Yu Gothic Light" w:cs="Yu Gothic Light"/>
          <w:b/>
          <w:sz w:val="32"/>
          <w:szCs w:val="28"/>
        </w:rPr>
        <w:t>CatLovers</w:t>
      </w:r>
      <w:proofErr w:type="spellEnd"/>
    </w:p>
    <w:p w14:paraId="775FB4C1" w14:textId="3FB397E7" w:rsidR="00A967E0" w:rsidRDefault="00AE3C51" w:rsidP="007B38B0">
      <w:pPr>
        <w:ind w:left="284" w:right="-437" w:firstLine="0"/>
        <w:jc w:val="center"/>
        <w:rPr>
          <w:rFonts w:ascii="Yu Gothic Light" w:eastAsia="Yu Gothic Light" w:hAnsi="Yu Gothic Light" w:cs="Yu Gothic Light"/>
          <w:sz w:val="28"/>
          <w:szCs w:val="24"/>
        </w:rPr>
      </w:pPr>
      <w:r w:rsidRPr="00A967E0">
        <w:rPr>
          <w:rFonts w:ascii="Yu Gothic Light" w:eastAsia="Yu Gothic Light" w:hAnsi="Yu Gothic Light" w:cs="Yu Gothic Light"/>
          <w:sz w:val="28"/>
          <w:szCs w:val="24"/>
        </w:rPr>
        <w:t>Plataforma d</w:t>
      </w:r>
      <w:r w:rsidR="00E60541" w:rsidRPr="00A967E0">
        <w:rPr>
          <w:rFonts w:ascii="Yu Gothic Light" w:eastAsia="Yu Gothic Light" w:hAnsi="Yu Gothic Light" w:cs="Yu Gothic Light"/>
          <w:sz w:val="28"/>
          <w:szCs w:val="24"/>
        </w:rPr>
        <w:t xml:space="preserve">igital sobre gatos </w:t>
      </w:r>
      <w:r w:rsidR="00110C94">
        <w:rPr>
          <w:rFonts w:ascii="Yu Gothic Light" w:eastAsia="Yu Gothic Light" w:hAnsi="Yu Gothic Light" w:cs="Yu Gothic Light"/>
          <w:sz w:val="28"/>
          <w:szCs w:val="24"/>
        </w:rPr>
        <w:t>e</w:t>
      </w:r>
      <w:r w:rsidR="00E60541" w:rsidRPr="00A967E0">
        <w:rPr>
          <w:rFonts w:ascii="Yu Gothic Light" w:eastAsia="Yu Gothic Light" w:hAnsi="Yu Gothic Light" w:cs="Yu Gothic Light"/>
          <w:sz w:val="28"/>
          <w:szCs w:val="24"/>
        </w:rPr>
        <w:t xml:space="preserve"> anúncios de adoção.</w:t>
      </w:r>
    </w:p>
    <w:p w14:paraId="6DA85FD5" w14:textId="77777777" w:rsidR="00A967E0" w:rsidRDefault="00A967E0" w:rsidP="007B38B0">
      <w:pPr>
        <w:ind w:left="284" w:right="-437" w:firstLine="0"/>
        <w:jc w:val="center"/>
        <w:rPr>
          <w:rFonts w:ascii="Yu Gothic Light" w:eastAsia="Yu Gothic Light" w:hAnsi="Yu Gothic Light" w:cs="Yu Gothic Light"/>
          <w:sz w:val="28"/>
          <w:szCs w:val="24"/>
        </w:rPr>
      </w:pPr>
    </w:p>
    <w:p w14:paraId="6E0817BC" w14:textId="77777777" w:rsidR="00A967E0" w:rsidRPr="00A967E0" w:rsidRDefault="00A967E0" w:rsidP="007B38B0">
      <w:pPr>
        <w:ind w:left="284" w:right="-437" w:firstLine="0"/>
        <w:jc w:val="center"/>
        <w:rPr>
          <w:rFonts w:ascii="Yu Gothic Light" w:eastAsia="Yu Gothic Light" w:hAnsi="Yu Gothic Light" w:cs="Yu Gothic Light"/>
          <w:sz w:val="28"/>
          <w:szCs w:val="24"/>
        </w:rPr>
      </w:pPr>
    </w:p>
    <w:p w14:paraId="5C8088B1" w14:textId="160EB078" w:rsidR="0F63DA7B" w:rsidRDefault="0F63DA7B" w:rsidP="007B38B0">
      <w:pPr>
        <w:ind w:left="284" w:right="-437" w:firstLine="0"/>
        <w:jc w:val="center"/>
        <w:rPr>
          <w:rFonts w:ascii="Yu Gothic Light" w:eastAsia="Yu Gothic Light" w:hAnsi="Yu Gothic Light" w:cs="Yu Gothic Light"/>
        </w:rPr>
      </w:pPr>
      <w:r w:rsidRPr="01B8EE8E">
        <w:rPr>
          <w:rFonts w:ascii="Yu Gothic Light" w:eastAsia="Yu Gothic Light" w:hAnsi="Yu Gothic Light" w:cs="Yu Gothic Light"/>
        </w:rPr>
        <w:t>Simone Lopes dos Santos</w:t>
      </w:r>
    </w:p>
    <w:p w14:paraId="20440C70" w14:textId="4A59E890" w:rsidR="37AC1042" w:rsidRDefault="37AC1042" w:rsidP="007B38B0">
      <w:pPr>
        <w:ind w:left="284" w:right="-437" w:firstLine="0"/>
        <w:jc w:val="left"/>
        <w:rPr>
          <w:rFonts w:ascii="Yu Gothic Light" w:eastAsia="Yu Gothic Light" w:hAnsi="Yu Gothic Light" w:cs="Yu Gothic Light"/>
          <w:b/>
        </w:rPr>
      </w:pPr>
    </w:p>
    <w:p w14:paraId="48DF818C" w14:textId="77777777" w:rsidR="00110C94" w:rsidRDefault="00110C94" w:rsidP="007B38B0">
      <w:pPr>
        <w:ind w:left="284" w:right="-437" w:firstLine="0"/>
        <w:jc w:val="left"/>
        <w:rPr>
          <w:rFonts w:ascii="Yu Gothic Light" w:eastAsia="Yu Gothic Light" w:hAnsi="Yu Gothic Light" w:cs="Yu Gothic Light"/>
          <w:b/>
        </w:rPr>
      </w:pPr>
    </w:p>
    <w:p w14:paraId="50FA5690" w14:textId="77777777" w:rsidR="00A967E0" w:rsidRDefault="00A967E0" w:rsidP="007B38B0">
      <w:pPr>
        <w:ind w:left="284" w:right="-437" w:firstLine="0"/>
        <w:jc w:val="left"/>
        <w:rPr>
          <w:rFonts w:ascii="Yu Gothic Light" w:eastAsia="Yu Gothic Light" w:hAnsi="Yu Gothic Light" w:cs="Yu Gothic Light"/>
          <w:b/>
        </w:rPr>
      </w:pPr>
    </w:p>
    <w:p w14:paraId="1A6B1CD6" w14:textId="04D19489" w:rsidR="00A967E0" w:rsidRDefault="001A437B" w:rsidP="007B38B0">
      <w:pPr>
        <w:ind w:left="284" w:right="-437" w:firstLine="0"/>
        <w:jc w:val="left"/>
        <w:rPr>
          <w:rFonts w:ascii="Yu Gothic Light" w:eastAsia="Yu Gothic Light" w:hAnsi="Yu Gothic Light" w:cs="Yu Gothic Light"/>
          <w:b/>
        </w:rPr>
      </w:pPr>
      <w:r>
        <w:rPr>
          <w:rFonts w:ascii="Yu Gothic Light" w:eastAsia="Yu Gothic Light" w:hAnsi="Yu Gothic Light" w:cs="Yu Gothic Light"/>
          <w:b/>
        </w:rPr>
        <w:t xml:space="preserve"> </w:t>
      </w:r>
    </w:p>
    <w:p w14:paraId="134C15BA" w14:textId="77777777" w:rsidR="00A967E0" w:rsidRDefault="00A967E0" w:rsidP="007B38B0">
      <w:pPr>
        <w:ind w:left="284" w:right="-437" w:firstLine="0"/>
        <w:jc w:val="center"/>
        <w:rPr>
          <w:rFonts w:ascii="Yu Gothic Light" w:eastAsia="Yu Gothic Light" w:hAnsi="Yu Gothic Light" w:cs="Yu Gothic Light"/>
          <w:b/>
        </w:rPr>
      </w:pPr>
    </w:p>
    <w:p w14:paraId="4C85EF42" w14:textId="040CC22A" w:rsidR="37AC1042" w:rsidRDefault="00A967E0" w:rsidP="007B38B0">
      <w:pPr>
        <w:ind w:left="284" w:right="-437" w:firstLine="0"/>
        <w:jc w:val="center"/>
        <w:rPr>
          <w:rFonts w:ascii="Yu Gothic Light" w:eastAsia="Yu Gothic Light" w:hAnsi="Yu Gothic Light" w:cs="Yu Gothic Light"/>
          <w:b/>
        </w:rPr>
      </w:pPr>
      <w:r>
        <w:rPr>
          <w:rFonts w:ascii="Yu Gothic Light" w:eastAsia="Yu Gothic Light" w:hAnsi="Yu Gothic Light" w:cs="Yu Gothic Light"/>
          <w:b/>
        </w:rPr>
        <w:t xml:space="preserve">São Paulo Tech </w:t>
      </w:r>
      <w:proofErr w:type="spellStart"/>
      <w:r>
        <w:rPr>
          <w:rFonts w:ascii="Yu Gothic Light" w:eastAsia="Yu Gothic Light" w:hAnsi="Yu Gothic Light" w:cs="Yu Gothic Light"/>
          <w:b/>
        </w:rPr>
        <w:t>School</w:t>
      </w:r>
      <w:proofErr w:type="spellEnd"/>
    </w:p>
    <w:p w14:paraId="6B67F641" w14:textId="160EB078" w:rsidR="1ABC6161" w:rsidRDefault="1ABC6161" w:rsidP="007B38B0">
      <w:pPr>
        <w:ind w:left="284" w:right="-437" w:firstLine="0"/>
        <w:jc w:val="center"/>
        <w:rPr>
          <w:rFonts w:ascii="Yu Gothic Light" w:eastAsia="Yu Gothic Light" w:hAnsi="Yu Gothic Light" w:cs="Yu Gothic Light"/>
        </w:rPr>
      </w:pPr>
      <w:r w:rsidRPr="01B8EE8E">
        <w:rPr>
          <w:rFonts w:ascii="Yu Gothic Light" w:eastAsia="Yu Gothic Light" w:hAnsi="Yu Gothic Light" w:cs="Yu Gothic Light"/>
          <w:b/>
        </w:rPr>
        <w:t>São Paulo</w:t>
      </w:r>
      <w:r w:rsidRPr="01B8EE8E">
        <w:rPr>
          <w:rFonts w:ascii="Yu Gothic Light" w:eastAsia="Yu Gothic Light" w:hAnsi="Yu Gothic Light" w:cs="Yu Gothic Light"/>
        </w:rPr>
        <w:t>, Brasil</w:t>
      </w:r>
      <w:r w:rsidR="6CBDA9D9" w:rsidRPr="01B8EE8E">
        <w:rPr>
          <w:rFonts w:ascii="Yu Gothic Light" w:eastAsia="Yu Gothic Light" w:hAnsi="Yu Gothic Light" w:cs="Yu Gothic Light"/>
        </w:rPr>
        <w:t xml:space="preserve"> – </w:t>
      </w:r>
      <w:r w:rsidRPr="01B8EE8E">
        <w:rPr>
          <w:rFonts w:ascii="Yu Gothic Light" w:eastAsia="Yu Gothic Light" w:hAnsi="Yu Gothic Light" w:cs="Yu Gothic Light"/>
        </w:rPr>
        <w:t>2023</w:t>
      </w:r>
    </w:p>
    <w:p w14:paraId="0F619DA1" w14:textId="2372C425" w:rsidR="14B16C04" w:rsidRDefault="14B16C04" w:rsidP="007B38B0">
      <w:pPr>
        <w:ind w:left="284" w:right="-437" w:firstLine="0"/>
        <w:jc w:val="left"/>
      </w:pPr>
    </w:p>
    <w:p w14:paraId="534216C7" w14:textId="2B74C7F4" w:rsidR="024BBA85" w:rsidRDefault="63C3A00F" w:rsidP="007B38B0">
      <w:pPr>
        <w:pStyle w:val="Ttulo1"/>
        <w:numPr>
          <w:ilvl w:val="0"/>
          <w:numId w:val="0"/>
        </w:numPr>
        <w:ind w:left="284" w:right="-437"/>
        <w:rPr>
          <w:rFonts w:ascii="Yu Gothic Light" w:eastAsia="Yu Gothic Light" w:hAnsi="Yu Gothic Light" w:cs="Yu Gothic Light"/>
          <w:sz w:val="32"/>
        </w:rPr>
      </w:pPr>
      <w:r w:rsidRPr="7ADF407C">
        <w:rPr>
          <w:rFonts w:ascii="Yu Gothic Light" w:eastAsia="Yu Gothic Light" w:hAnsi="Yu Gothic Light" w:cs="Yu Gothic Light"/>
          <w:sz w:val="32"/>
        </w:rPr>
        <w:t xml:space="preserve">1. </w:t>
      </w:r>
      <w:r w:rsidR="3FC9E141" w:rsidRPr="7ADF407C">
        <w:rPr>
          <w:rFonts w:ascii="Yu Gothic Light" w:eastAsia="Yu Gothic Light" w:hAnsi="Yu Gothic Light" w:cs="Yu Gothic Light"/>
          <w:sz w:val="32"/>
        </w:rPr>
        <w:t>Contexto</w:t>
      </w:r>
    </w:p>
    <w:p w14:paraId="778FB23A" w14:textId="0B606BA0" w:rsidR="37AC1042" w:rsidRDefault="5C7722D0" w:rsidP="007B38B0">
      <w:pPr>
        <w:pStyle w:val="Ttulo1"/>
        <w:numPr>
          <w:ilvl w:val="0"/>
          <w:numId w:val="0"/>
        </w:numPr>
        <w:ind w:left="284" w:right="-437"/>
        <w:rPr>
          <w:rFonts w:ascii="Yu Gothic Light" w:eastAsia="Yu Gothic Light" w:hAnsi="Yu Gothic Light" w:cs="Yu Gothic Light"/>
        </w:rPr>
      </w:pPr>
      <w:r w:rsidRPr="26D68390">
        <w:rPr>
          <w:rFonts w:ascii="Yu Gothic Light" w:eastAsia="Yu Gothic Light" w:hAnsi="Yu Gothic Light" w:cs="Yu Gothic Light"/>
        </w:rPr>
        <w:t xml:space="preserve">1.1 </w:t>
      </w:r>
      <w:r w:rsidR="00860873" w:rsidRPr="26D68390">
        <w:rPr>
          <w:rFonts w:ascii="Yu Gothic Light" w:eastAsia="Yu Gothic Light" w:hAnsi="Yu Gothic Light" w:cs="Yu Gothic Light"/>
        </w:rPr>
        <w:t>Definição</w:t>
      </w:r>
    </w:p>
    <w:p w14:paraId="35DB3545" w14:textId="35975D9A" w:rsidR="00CE5664" w:rsidRDefault="00FC0252" w:rsidP="007B38B0">
      <w:pPr>
        <w:ind w:left="284" w:right="-437" w:firstLine="424"/>
        <w:rPr>
          <w:rFonts w:ascii="Yu Gothic Light" w:eastAsia="Yu Gothic Light" w:hAnsi="Yu Gothic Light" w:cs="Yu Gothic Light"/>
          <w:color w:val="000000" w:themeColor="text1"/>
        </w:rPr>
      </w:pPr>
      <w:r w:rsidRPr="00FC0252">
        <w:rPr>
          <w:rFonts w:ascii="Yu Gothic Light" w:eastAsia="Yu Gothic Light" w:hAnsi="Yu Gothic Light" w:cs="Yu Gothic Light"/>
          <w:color w:val="000000" w:themeColor="text1"/>
        </w:rPr>
        <w:t xml:space="preserve">Os gatos </w:t>
      </w:r>
      <w:r>
        <w:rPr>
          <w:rFonts w:ascii="Yu Gothic Light" w:eastAsia="Yu Gothic Light" w:hAnsi="Yu Gothic Light" w:cs="Yu Gothic Light"/>
          <w:color w:val="000000" w:themeColor="text1"/>
        </w:rPr>
        <w:t xml:space="preserve">estão entre </w:t>
      </w:r>
      <w:r w:rsidRPr="00FC0252">
        <w:rPr>
          <w:rFonts w:ascii="Yu Gothic Light" w:eastAsia="Yu Gothic Light" w:hAnsi="Yu Gothic Light" w:cs="Yu Gothic Light"/>
          <w:color w:val="000000" w:themeColor="text1"/>
        </w:rPr>
        <w:t>os animais de estimação mais populares de todo o mundo. Apesar de domesticados, os gatos partilham todas as características dos felinos selvagens dos quais são parentes: são fortes, ágeis, dotados de grandes reflexos, sentidos apurados e instinto de caça, além de possuírem a personalidade vincada e individualista que lhes é característica.</w:t>
      </w:r>
      <w:r>
        <w:rPr>
          <w:rFonts w:ascii="Yu Gothic Light" w:eastAsia="Yu Gothic Light" w:hAnsi="Yu Gothic Light" w:cs="Yu Gothic Light"/>
          <w:color w:val="000000" w:themeColor="text1"/>
        </w:rPr>
        <w:t xml:space="preserve"> </w:t>
      </w:r>
    </w:p>
    <w:p w14:paraId="23804186" w14:textId="20548B8E" w:rsidR="00E43DE3" w:rsidRDefault="0062563A" w:rsidP="007B38B0">
      <w:pPr>
        <w:ind w:left="284" w:right="-437" w:firstLine="424"/>
        <w:rPr>
          <w:rFonts w:ascii="Yu Gothic Light" w:eastAsia="Yu Gothic Light" w:hAnsi="Yu Gothic Light" w:cs="Yu Gothic Light"/>
          <w:color w:val="000000" w:themeColor="text1"/>
        </w:rPr>
      </w:pPr>
      <w:r>
        <w:rPr>
          <w:rFonts w:ascii="Yu Gothic Light" w:eastAsia="Yu Gothic Light" w:hAnsi="Yu Gothic Light" w:cs="Yu Gothic Light"/>
          <w:color w:val="000000" w:themeColor="text1"/>
        </w:rPr>
        <w:t>Por falas populares, grande parte da população acredita que os gatos são egoístas e traidores, sendo que</w:t>
      </w:r>
      <w:r w:rsidR="00CE5664" w:rsidRPr="00CE5664">
        <w:rPr>
          <w:rFonts w:ascii="Yu Gothic Light" w:eastAsia="Yu Gothic Light" w:hAnsi="Yu Gothic Light" w:cs="Yu Gothic Light"/>
          <w:color w:val="000000" w:themeColor="text1"/>
        </w:rPr>
        <w:t xml:space="preserve"> na verdade, eles são muito leais aos seus companheiros de casa. Eles gostam de dormir com seus humanos e são companheiros em suas tarefas até na hora que o tutor vai ao banheiro</w:t>
      </w:r>
      <w:r w:rsidR="00E37D75">
        <w:rPr>
          <w:rFonts w:ascii="Yu Gothic Light" w:eastAsia="Yu Gothic Light" w:hAnsi="Yu Gothic Light" w:cs="Yu Gothic Light"/>
          <w:color w:val="000000" w:themeColor="text1"/>
        </w:rPr>
        <w:t>,</w:t>
      </w:r>
      <w:r>
        <w:rPr>
          <w:rFonts w:ascii="Yu Gothic Light" w:eastAsia="Yu Gothic Light" w:hAnsi="Yu Gothic Light" w:cs="Yu Gothic Light"/>
          <w:color w:val="000000" w:themeColor="text1"/>
        </w:rPr>
        <w:t xml:space="preserve"> pois gostam de estar com companhia</w:t>
      </w:r>
      <w:r w:rsidR="00CE5664" w:rsidRPr="00CE5664">
        <w:rPr>
          <w:rFonts w:ascii="Yu Gothic Light" w:eastAsia="Yu Gothic Light" w:hAnsi="Yu Gothic Light" w:cs="Yu Gothic Light"/>
          <w:color w:val="000000" w:themeColor="text1"/>
        </w:rPr>
        <w:t>.</w:t>
      </w:r>
      <w:r>
        <w:rPr>
          <w:rFonts w:ascii="Yu Gothic Light" w:eastAsia="Yu Gothic Light" w:hAnsi="Yu Gothic Light" w:cs="Yu Gothic Light"/>
          <w:color w:val="000000" w:themeColor="text1"/>
        </w:rPr>
        <w:t xml:space="preserve"> Com isso, surgiram pesquisas sobre </w:t>
      </w:r>
      <w:r w:rsidR="00CE5664" w:rsidRPr="00CE5664">
        <w:rPr>
          <w:rFonts w:ascii="Yu Gothic Light" w:eastAsia="Yu Gothic Light" w:hAnsi="Yu Gothic Light" w:cs="Yu Gothic Light"/>
          <w:color w:val="000000" w:themeColor="text1"/>
        </w:rPr>
        <w:t>como o gato se sente na ausência de seu tutor</w:t>
      </w:r>
      <w:r>
        <w:rPr>
          <w:rFonts w:ascii="Yu Gothic Light" w:eastAsia="Yu Gothic Light" w:hAnsi="Yu Gothic Light" w:cs="Yu Gothic Light"/>
          <w:color w:val="000000" w:themeColor="text1"/>
        </w:rPr>
        <w:t>, e foi</w:t>
      </w:r>
      <w:r w:rsidR="00CE5664" w:rsidRPr="00CE5664">
        <w:rPr>
          <w:rFonts w:ascii="Yu Gothic Light" w:eastAsia="Yu Gothic Light" w:hAnsi="Yu Gothic Light" w:cs="Yu Gothic Light"/>
          <w:color w:val="000000" w:themeColor="text1"/>
        </w:rPr>
        <w:t xml:space="preserve"> observ</w:t>
      </w:r>
      <w:r>
        <w:rPr>
          <w:rFonts w:ascii="Yu Gothic Light" w:eastAsia="Yu Gothic Light" w:hAnsi="Yu Gothic Light" w:cs="Yu Gothic Light"/>
          <w:color w:val="000000" w:themeColor="text1"/>
        </w:rPr>
        <w:t>ado</w:t>
      </w:r>
      <w:r w:rsidR="00CE5664" w:rsidRPr="00CE5664">
        <w:rPr>
          <w:rFonts w:ascii="Yu Gothic Light" w:eastAsia="Yu Gothic Light" w:hAnsi="Yu Gothic Light" w:cs="Yu Gothic Light"/>
          <w:color w:val="000000" w:themeColor="text1"/>
        </w:rPr>
        <w:t xml:space="preserve"> pelos pesquisadores da Universidade de Oregon</w:t>
      </w:r>
      <w:r>
        <w:rPr>
          <w:rFonts w:ascii="Yu Gothic Light" w:eastAsia="Yu Gothic Light" w:hAnsi="Yu Gothic Light" w:cs="Yu Gothic Light"/>
          <w:color w:val="000000" w:themeColor="text1"/>
        </w:rPr>
        <w:t xml:space="preserve"> nos EUA</w:t>
      </w:r>
      <w:r w:rsidR="00CE5664" w:rsidRPr="00CE5664">
        <w:rPr>
          <w:rFonts w:ascii="Yu Gothic Light" w:eastAsia="Yu Gothic Light" w:hAnsi="Yu Gothic Light" w:cs="Yu Gothic Light"/>
          <w:color w:val="000000" w:themeColor="text1"/>
        </w:rPr>
        <w:t>,</w:t>
      </w:r>
      <w:r w:rsidR="00AD1F4E">
        <w:rPr>
          <w:rFonts w:ascii="Yu Gothic Light" w:eastAsia="Yu Gothic Light" w:hAnsi="Yu Gothic Light" w:cs="Yu Gothic Light"/>
          <w:color w:val="000000" w:themeColor="text1"/>
        </w:rPr>
        <w:t xml:space="preserve"> </w:t>
      </w:r>
      <w:r w:rsidR="00CE5664" w:rsidRPr="00CE5664">
        <w:rPr>
          <w:rFonts w:ascii="Yu Gothic Light" w:eastAsia="Yu Gothic Light" w:hAnsi="Yu Gothic Light" w:cs="Yu Gothic Light"/>
          <w:color w:val="000000" w:themeColor="text1"/>
        </w:rPr>
        <w:t>que a presença do tutor deixa o animal tranquilo</w:t>
      </w:r>
      <w:r w:rsidR="00E37D75">
        <w:rPr>
          <w:rFonts w:ascii="Yu Gothic Light" w:eastAsia="Yu Gothic Light" w:hAnsi="Yu Gothic Light" w:cs="Yu Gothic Light"/>
          <w:color w:val="000000" w:themeColor="text1"/>
        </w:rPr>
        <w:t>, confortável e carinhoso</w:t>
      </w:r>
      <w:r>
        <w:rPr>
          <w:rFonts w:ascii="Yu Gothic Light" w:eastAsia="Yu Gothic Light" w:hAnsi="Yu Gothic Light" w:cs="Yu Gothic Light"/>
          <w:color w:val="000000" w:themeColor="text1"/>
        </w:rPr>
        <w:t>. A</w:t>
      </w:r>
      <w:r w:rsidR="00E43DE3" w:rsidRPr="00E43DE3">
        <w:rPr>
          <w:rFonts w:ascii="Yu Gothic Light" w:eastAsia="Yu Gothic Light" w:hAnsi="Yu Gothic Light" w:cs="Yu Gothic Light"/>
          <w:color w:val="000000" w:themeColor="text1"/>
        </w:rPr>
        <w:t xml:space="preserve"> </w:t>
      </w:r>
      <w:r>
        <w:rPr>
          <w:rFonts w:ascii="Yu Gothic Light" w:eastAsia="Yu Gothic Light" w:hAnsi="Yu Gothic Light" w:cs="Yu Gothic Light"/>
          <w:color w:val="000000" w:themeColor="text1"/>
        </w:rPr>
        <w:t>U</w:t>
      </w:r>
      <w:r w:rsidR="00E43DE3" w:rsidRPr="00E43DE3">
        <w:rPr>
          <w:rFonts w:ascii="Yu Gothic Light" w:eastAsia="Yu Gothic Light" w:hAnsi="Yu Gothic Light" w:cs="Yu Gothic Light"/>
          <w:color w:val="000000" w:themeColor="text1"/>
        </w:rPr>
        <w:t>niversidade Carroll,</w:t>
      </w:r>
      <w:r>
        <w:rPr>
          <w:rFonts w:ascii="Yu Gothic Light" w:eastAsia="Yu Gothic Light" w:hAnsi="Yu Gothic Light" w:cs="Yu Gothic Light"/>
          <w:color w:val="000000" w:themeColor="text1"/>
        </w:rPr>
        <w:t xml:space="preserve"> complementa a pesquisa</w:t>
      </w:r>
      <w:r w:rsidR="00E43DE3" w:rsidRPr="00E43DE3">
        <w:rPr>
          <w:rFonts w:ascii="Yu Gothic Light" w:eastAsia="Yu Gothic Light" w:hAnsi="Yu Gothic Light" w:cs="Yu Gothic Light"/>
          <w:color w:val="000000" w:themeColor="text1"/>
        </w:rPr>
        <w:t xml:space="preserve"> </w:t>
      </w:r>
      <w:r>
        <w:rPr>
          <w:rFonts w:ascii="Yu Gothic Light" w:eastAsia="Yu Gothic Light" w:hAnsi="Yu Gothic Light" w:cs="Yu Gothic Light"/>
          <w:color w:val="000000" w:themeColor="text1"/>
        </w:rPr>
        <w:t>afirmando que</w:t>
      </w:r>
      <w:r w:rsidR="00E43DE3" w:rsidRPr="00E43DE3">
        <w:rPr>
          <w:rFonts w:ascii="Yu Gothic Light" w:eastAsia="Yu Gothic Light" w:hAnsi="Yu Gothic Light" w:cs="Yu Gothic Light"/>
          <w:color w:val="000000" w:themeColor="text1"/>
        </w:rPr>
        <w:t xml:space="preserve"> os cães e gatos podem ter favoritismo </w:t>
      </w:r>
      <w:r>
        <w:rPr>
          <w:rFonts w:ascii="Yu Gothic Light" w:eastAsia="Yu Gothic Light" w:hAnsi="Yu Gothic Light" w:cs="Yu Gothic Light"/>
          <w:color w:val="000000" w:themeColor="text1"/>
        </w:rPr>
        <w:t>em</w:t>
      </w:r>
      <w:r w:rsidR="00E43DE3" w:rsidRPr="00E43DE3">
        <w:rPr>
          <w:rFonts w:ascii="Yu Gothic Light" w:eastAsia="Yu Gothic Light" w:hAnsi="Yu Gothic Light" w:cs="Yu Gothic Light"/>
          <w:color w:val="000000" w:themeColor="text1"/>
        </w:rPr>
        <w:t xml:space="preserve"> disputa</w:t>
      </w:r>
      <w:r>
        <w:rPr>
          <w:rFonts w:ascii="Yu Gothic Light" w:eastAsia="Yu Gothic Light" w:hAnsi="Yu Gothic Light" w:cs="Yu Gothic Light"/>
          <w:color w:val="000000" w:themeColor="text1"/>
        </w:rPr>
        <w:t>s de adoções</w:t>
      </w:r>
      <w:r w:rsidR="00E37D75">
        <w:rPr>
          <w:rFonts w:ascii="Yu Gothic Light" w:eastAsia="Yu Gothic Light" w:hAnsi="Yu Gothic Light" w:cs="Yu Gothic Light"/>
          <w:color w:val="000000" w:themeColor="text1"/>
        </w:rPr>
        <w:t>,</w:t>
      </w:r>
      <w:r w:rsidR="00E43DE3" w:rsidRPr="00E43DE3">
        <w:rPr>
          <w:rFonts w:ascii="Yu Gothic Light" w:eastAsia="Yu Gothic Light" w:hAnsi="Yu Gothic Light" w:cs="Yu Gothic Light"/>
          <w:color w:val="000000" w:themeColor="text1"/>
        </w:rPr>
        <w:t xml:space="preserve"> </w:t>
      </w:r>
      <w:r>
        <w:rPr>
          <w:rFonts w:ascii="Yu Gothic Light" w:eastAsia="Yu Gothic Light" w:hAnsi="Yu Gothic Light" w:cs="Yu Gothic Light"/>
          <w:color w:val="000000" w:themeColor="text1"/>
        </w:rPr>
        <w:t>na qual o cão acaba sendo favorecido por conta d</w:t>
      </w:r>
      <w:r w:rsidR="0075570C">
        <w:rPr>
          <w:rFonts w:ascii="Yu Gothic Light" w:eastAsia="Yu Gothic Light" w:hAnsi="Yu Gothic Light" w:cs="Yu Gothic Light"/>
          <w:color w:val="000000" w:themeColor="text1"/>
        </w:rPr>
        <w:t>essas</w:t>
      </w:r>
      <w:r>
        <w:rPr>
          <w:rFonts w:ascii="Yu Gothic Light" w:eastAsia="Yu Gothic Light" w:hAnsi="Yu Gothic Light" w:cs="Yu Gothic Light"/>
          <w:color w:val="000000" w:themeColor="text1"/>
        </w:rPr>
        <w:t xml:space="preserve"> informações errôneas que são disseminadas em relação aos gatos.</w:t>
      </w:r>
      <w:r w:rsidR="00E43DE3" w:rsidRPr="00E43DE3">
        <w:rPr>
          <w:rFonts w:ascii="Yu Gothic Light" w:eastAsia="Yu Gothic Light" w:hAnsi="Yu Gothic Light" w:cs="Yu Gothic Light"/>
          <w:color w:val="000000" w:themeColor="text1"/>
        </w:rPr>
        <w:t xml:space="preserve"> </w:t>
      </w:r>
    </w:p>
    <w:p w14:paraId="3095298D" w14:textId="661A4B36" w:rsidR="00CE5664" w:rsidRDefault="00E43DE3" w:rsidP="007B38B0">
      <w:pPr>
        <w:ind w:left="284" w:right="-437" w:firstLine="424"/>
        <w:rPr>
          <w:rFonts w:ascii="Yu Gothic Light" w:eastAsia="Yu Gothic Light" w:hAnsi="Yu Gothic Light" w:cs="Yu Gothic Light"/>
          <w:color w:val="000000" w:themeColor="text1"/>
        </w:rPr>
      </w:pPr>
      <w:r w:rsidRPr="00E43DE3">
        <w:rPr>
          <w:rFonts w:ascii="Yu Gothic Light" w:eastAsia="Yu Gothic Light" w:hAnsi="Yu Gothic Light" w:cs="Yu Gothic Light"/>
          <w:color w:val="000000" w:themeColor="text1"/>
        </w:rPr>
        <w:t>Provando, mais uma vez, que a preferência mundial ainda é dos cachorros, o estudo revelou que 60% dos entrevistados amam os cães, enquanto apenas 11% se declararam amantes do mundo dos felinos. Os demais participantes do projeto afirmaram gostar de ambos os animais ou nenhum deles</w:t>
      </w:r>
    </w:p>
    <w:p w14:paraId="19FC0237" w14:textId="77777777" w:rsidR="0062563A" w:rsidRDefault="0062563A" w:rsidP="007B38B0">
      <w:pPr>
        <w:ind w:left="284" w:right="-437" w:firstLine="0"/>
        <w:rPr>
          <w:rFonts w:ascii="Yu Gothic Light" w:eastAsia="Yu Gothic Light" w:hAnsi="Yu Gothic Light" w:cs="Yu Gothic Light"/>
          <w:color w:val="000000" w:themeColor="text1"/>
        </w:rPr>
      </w:pPr>
    </w:p>
    <w:p w14:paraId="4C0B24AE" w14:textId="666436BD" w:rsidR="37AC1042" w:rsidRDefault="37AC1042" w:rsidP="007B38B0">
      <w:pPr>
        <w:ind w:left="284" w:right="-437" w:firstLine="0"/>
        <w:jc w:val="left"/>
        <w:rPr>
          <w:b/>
          <w:color w:val="000000" w:themeColor="text1"/>
        </w:rPr>
      </w:pPr>
    </w:p>
    <w:p w14:paraId="0EF49751" w14:textId="470C15AA" w:rsidR="00C726D3" w:rsidRPr="007B38B0" w:rsidRDefault="1E9D90BB" w:rsidP="007B38B0">
      <w:pPr>
        <w:pStyle w:val="Ttulo1"/>
        <w:numPr>
          <w:ilvl w:val="0"/>
          <w:numId w:val="0"/>
        </w:numPr>
        <w:ind w:left="284" w:right="-437"/>
        <w:rPr>
          <w:rFonts w:ascii="Yu Gothic Light" w:eastAsia="Yu Gothic Light" w:hAnsi="Yu Gothic Light" w:cs="Yu Gothic Light"/>
        </w:rPr>
      </w:pPr>
      <w:r w:rsidRPr="7ADF407C">
        <w:rPr>
          <w:rFonts w:ascii="Yu Gothic Light" w:eastAsia="Yu Gothic Light" w:hAnsi="Yu Gothic Light" w:cs="Yu Gothic Light"/>
          <w:color w:val="000000" w:themeColor="text1"/>
        </w:rPr>
        <w:lastRenderedPageBreak/>
        <w:t xml:space="preserve">1.2 </w:t>
      </w:r>
      <w:r w:rsidR="007B38B0" w:rsidRPr="7ADF407C">
        <w:rPr>
          <w:rFonts w:ascii="Yu Gothic Light" w:eastAsia="Yu Gothic Light" w:hAnsi="Yu Gothic Light" w:cs="Yu Gothic Light"/>
        </w:rPr>
        <w:t>Problema</w:t>
      </w:r>
    </w:p>
    <w:p w14:paraId="392E3CA9" w14:textId="6099E54E" w:rsidR="0062563A" w:rsidRDefault="0062563A" w:rsidP="0075570C">
      <w:pPr>
        <w:ind w:left="284" w:right="-437" w:firstLine="424"/>
        <w:rPr>
          <w:ins w:id="0" w:author="SIMONE LOPES DOS SANTOS ." w:date="2023-04-28T01:26:00Z"/>
          <w:rFonts w:ascii="Yu Gothic Light" w:eastAsia="Yu Gothic Light" w:hAnsi="Yu Gothic Light" w:cs="Yu Gothic Light"/>
          <w:color w:val="000000" w:themeColor="text1"/>
        </w:rPr>
      </w:pPr>
      <w:r w:rsidRPr="00E43DE3">
        <w:rPr>
          <w:rFonts w:ascii="Yu Gothic Light" w:eastAsia="Yu Gothic Light" w:hAnsi="Yu Gothic Light" w:cs="Yu Gothic Light"/>
          <w:color w:val="000000" w:themeColor="text1"/>
        </w:rPr>
        <w:t>Cada vez mais presentes na vida cotidiana da atualidade, os cães e gatos já fazem parte dos lares de muitos e muitos brasileiros</w:t>
      </w:r>
      <w:r w:rsidR="00E37D75">
        <w:rPr>
          <w:rFonts w:ascii="Yu Gothic Light" w:eastAsia="Yu Gothic Light" w:hAnsi="Yu Gothic Light" w:cs="Yu Gothic Light"/>
          <w:color w:val="000000" w:themeColor="text1"/>
        </w:rPr>
        <w:t xml:space="preserve">. </w:t>
      </w:r>
      <w:r w:rsidRPr="00FC0252">
        <w:rPr>
          <w:rFonts w:ascii="Yu Gothic Light" w:eastAsia="Yu Gothic Light" w:hAnsi="Yu Gothic Light" w:cs="Yu Gothic Light"/>
          <w:color w:val="000000" w:themeColor="text1"/>
        </w:rPr>
        <w:t>O número de gatos convivendo atualmente com as pessoas é crescente, porém ao mesmo tempo também aumenta o registro de gatos abandonados</w:t>
      </w:r>
      <w:r w:rsidR="0075570C">
        <w:rPr>
          <w:rFonts w:ascii="Yu Gothic Light" w:eastAsia="Yu Gothic Light" w:hAnsi="Yu Gothic Light" w:cs="Yu Gothic Light"/>
          <w:color w:val="000000" w:themeColor="text1"/>
        </w:rPr>
        <w:t xml:space="preserve">. </w:t>
      </w:r>
      <w:r w:rsidR="00E37D75">
        <w:rPr>
          <w:rFonts w:ascii="Yu Gothic Light" w:eastAsia="Yu Gothic Light" w:hAnsi="Yu Gothic Light" w:cs="Yu Gothic Light"/>
          <w:color w:val="000000" w:themeColor="text1"/>
        </w:rPr>
        <w:t xml:space="preserve">O Brasil possuí mais de 170 mil animais abandonados sob o cuidado de ONGs, de acordo com o Instituto Pet Brasil no senso de 2019. </w:t>
      </w:r>
      <w:r w:rsidRPr="00FC0252">
        <w:rPr>
          <w:rFonts w:ascii="Yu Gothic Light" w:eastAsia="Yu Gothic Light" w:hAnsi="Yu Gothic Light" w:cs="Yu Gothic Light"/>
          <w:color w:val="000000" w:themeColor="text1"/>
        </w:rPr>
        <w:t>Um dos motivos apontados para o frequente abandono de gatos é a comparação constante feita entre seu comportamento com o de cães, além do desconhecimento em relação a comportamentos próprios da espécie.</w:t>
      </w:r>
      <w:r>
        <w:rPr>
          <w:rFonts w:ascii="Yu Gothic Light" w:eastAsia="Yu Gothic Light" w:hAnsi="Yu Gothic Light" w:cs="Yu Gothic Light"/>
          <w:color w:val="000000" w:themeColor="text1"/>
        </w:rPr>
        <w:t xml:space="preserve"> Com isso, o número de adoções de gatos é muito inferior do que a de cães, de acordo com o IBGE.</w:t>
      </w:r>
    </w:p>
    <w:p w14:paraId="212945BB" w14:textId="77777777" w:rsidR="00E4212A" w:rsidRDefault="00E4212A" w:rsidP="007B38B0">
      <w:pPr>
        <w:ind w:left="284" w:right="-437" w:firstLine="0"/>
        <w:rPr>
          <w:rFonts w:ascii="Yu Gothic Light" w:eastAsia="Yu Gothic Light" w:hAnsi="Yu Gothic Light" w:cs="Yu Gothic Light"/>
          <w:color w:val="000000" w:themeColor="text1"/>
        </w:rPr>
      </w:pPr>
    </w:p>
    <w:p w14:paraId="3DD9E7A0" w14:textId="77777777" w:rsidR="0062563A" w:rsidRDefault="0062563A" w:rsidP="007B38B0">
      <w:pPr>
        <w:ind w:left="284" w:right="-437" w:firstLine="0"/>
        <w:jc w:val="center"/>
        <w:rPr>
          <w:ins w:id="1" w:author="SIMONE LOPES DOS SANTOS ." w:date="2023-04-28T01:26:00Z"/>
          <w:rFonts w:ascii="Yu Gothic Light" w:eastAsia="Yu Gothic Light" w:hAnsi="Yu Gothic Light" w:cs="Yu Gothic Light"/>
          <w:color w:val="000000" w:themeColor="text1"/>
        </w:rPr>
      </w:pPr>
      <w:r>
        <w:rPr>
          <w:noProof/>
        </w:rPr>
        <w:drawing>
          <wp:inline distT="0" distB="0" distL="0" distR="0" wp14:anchorId="381B54AE" wp14:editId="1282EBEE">
            <wp:extent cx="5518254" cy="3257550"/>
            <wp:effectExtent l="0" t="0" r="6350" b="0"/>
            <wp:docPr id="1" name="Imagem 1" descr="Amor aos animais - Organics News Bras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mor aos animais - Organics News Brasil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9330" cy="3264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031CE3" w14:textId="77777777" w:rsidR="007B38B0" w:rsidRDefault="007B38B0" w:rsidP="007B38B0">
      <w:pPr>
        <w:ind w:left="284" w:right="-437" w:firstLine="0"/>
        <w:jc w:val="center"/>
        <w:rPr>
          <w:rFonts w:ascii="Yu Gothic Light" w:eastAsia="Yu Gothic Light" w:hAnsi="Yu Gothic Light" w:cs="Yu Gothic Light"/>
          <w:color w:val="000000" w:themeColor="text1"/>
          <w:sz w:val="20"/>
          <w:szCs w:val="18"/>
        </w:rPr>
      </w:pPr>
      <w:r w:rsidRPr="007B38B0">
        <w:rPr>
          <w:rFonts w:ascii="Yu Gothic Light" w:eastAsia="Yu Gothic Light" w:hAnsi="Yu Gothic Light" w:cs="Yu Gothic Light"/>
          <w:b/>
          <w:bCs/>
          <w:color w:val="000000" w:themeColor="text1"/>
          <w:sz w:val="20"/>
          <w:szCs w:val="18"/>
        </w:rPr>
        <w:t>Gráfico</w:t>
      </w:r>
      <w:r>
        <w:rPr>
          <w:rFonts w:ascii="Yu Gothic Light" w:eastAsia="Yu Gothic Light" w:hAnsi="Yu Gothic Light" w:cs="Yu Gothic Light"/>
          <w:b/>
          <w:bCs/>
          <w:color w:val="000000" w:themeColor="text1"/>
          <w:sz w:val="20"/>
          <w:szCs w:val="18"/>
        </w:rPr>
        <w:t xml:space="preserve"> 01</w:t>
      </w:r>
      <w:r w:rsidRPr="007B38B0">
        <w:rPr>
          <w:rFonts w:ascii="Yu Gothic Light" w:eastAsia="Yu Gothic Light" w:hAnsi="Yu Gothic Light" w:cs="Yu Gothic Light"/>
          <w:b/>
          <w:bCs/>
          <w:color w:val="000000" w:themeColor="text1"/>
          <w:sz w:val="20"/>
          <w:szCs w:val="18"/>
        </w:rPr>
        <w:t>:</w:t>
      </w:r>
      <w:r w:rsidRPr="007B38B0">
        <w:rPr>
          <w:rFonts w:ascii="Yu Gothic Light" w:eastAsia="Yu Gothic Light" w:hAnsi="Yu Gothic Light" w:cs="Yu Gothic Light"/>
          <w:color w:val="000000" w:themeColor="text1"/>
          <w:sz w:val="20"/>
          <w:szCs w:val="18"/>
        </w:rPr>
        <w:t xml:space="preserve"> IBGE, Diretoria de Pesquisas, Coordenação de Trabalho e Rendimento, Pesquisa Nacional de Saúde, 2013.</w:t>
      </w:r>
    </w:p>
    <w:p w14:paraId="37CDD0E6" w14:textId="77777777" w:rsidR="0075570C" w:rsidRDefault="0075570C" w:rsidP="007B38B0">
      <w:pPr>
        <w:ind w:left="284" w:right="-437" w:firstLine="0"/>
        <w:jc w:val="center"/>
        <w:rPr>
          <w:rFonts w:ascii="Yu Gothic Light" w:eastAsia="Yu Gothic Light" w:hAnsi="Yu Gothic Light" w:cs="Yu Gothic Light"/>
          <w:color w:val="000000" w:themeColor="text1"/>
          <w:sz w:val="20"/>
          <w:szCs w:val="18"/>
        </w:rPr>
      </w:pPr>
    </w:p>
    <w:p w14:paraId="400B2437" w14:textId="3433C358" w:rsidR="007B38B0" w:rsidRPr="007B38B0" w:rsidRDefault="00E4212A" w:rsidP="007B38B0">
      <w:pPr>
        <w:ind w:left="284" w:right="-437" w:firstLine="424"/>
        <w:rPr>
          <w:rFonts w:ascii="Yu Gothic Light" w:eastAsia="Yu Gothic Light" w:hAnsi="Yu Gothic Light" w:cs="Yu Gothic Light"/>
          <w:color w:val="000000" w:themeColor="text1"/>
          <w:sz w:val="20"/>
          <w:szCs w:val="18"/>
        </w:rPr>
      </w:pPr>
      <w:r w:rsidRPr="00E4212A">
        <w:rPr>
          <w:rFonts w:ascii="Yu Gothic Light" w:eastAsia="Yu Gothic Light" w:hAnsi="Yu Gothic Light" w:cs="Yu Gothic Light"/>
          <w:color w:val="000000" w:themeColor="text1"/>
        </w:rPr>
        <w:t>An</w:t>
      </w:r>
      <w:r>
        <w:rPr>
          <w:rFonts w:ascii="Yu Gothic Light" w:eastAsia="Yu Gothic Light" w:hAnsi="Yu Gothic Light" w:cs="Yu Gothic Light"/>
          <w:color w:val="000000" w:themeColor="text1"/>
        </w:rPr>
        <w:t xml:space="preserve">alisando as informações provindas do Centro de Reabilitação Animal de Gaia durante os meses de verão, fica evidente que a quantidade de gatos capturados não corresponde a quantidade </w:t>
      </w:r>
      <w:r>
        <w:rPr>
          <w:rFonts w:ascii="Yu Gothic Light" w:eastAsia="Yu Gothic Light" w:hAnsi="Yu Gothic Light" w:cs="Yu Gothic Light"/>
          <w:color w:val="000000" w:themeColor="text1"/>
        </w:rPr>
        <w:lastRenderedPageBreak/>
        <w:t>daqueles que são entregues a novas famílias</w:t>
      </w:r>
      <w:r w:rsidR="0075570C">
        <w:rPr>
          <w:rFonts w:ascii="Yu Gothic Light" w:eastAsia="Yu Gothic Light" w:hAnsi="Yu Gothic Light" w:cs="Yu Gothic Light"/>
          <w:color w:val="000000" w:themeColor="text1"/>
        </w:rPr>
        <w:t>, sendo um total de 81 capturados e somente 39 adotados.</w:t>
      </w:r>
    </w:p>
    <w:p w14:paraId="45023258" w14:textId="2E224B55" w:rsidR="005D297D" w:rsidRDefault="00E4212A" w:rsidP="007B38B0">
      <w:pPr>
        <w:pStyle w:val="Ttulo1"/>
        <w:numPr>
          <w:ilvl w:val="0"/>
          <w:numId w:val="0"/>
        </w:numPr>
        <w:ind w:left="284" w:right="-437"/>
        <w:jc w:val="center"/>
        <w:rPr>
          <w:rFonts w:ascii="Yu Gothic Light" w:eastAsia="Yu Gothic Light" w:hAnsi="Yu Gothic Light" w:cs="Yu Gothic Light"/>
        </w:rPr>
      </w:pPr>
      <w:r>
        <w:rPr>
          <w:rFonts w:ascii="Yu Gothic Light" w:eastAsia="Yu Gothic Light" w:hAnsi="Yu Gothic Light" w:cs="Yu Gothic Light"/>
        </w:rPr>
        <w:t xml:space="preserve">        </w:t>
      </w:r>
      <w:r w:rsidR="00E37D75">
        <w:rPr>
          <w:noProof/>
        </w:rPr>
        <w:drawing>
          <wp:inline distT="0" distB="0" distL="0" distR="0" wp14:anchorId="6DAA04E8" wp14:editId="32A79587">
            <wp:extent cx="4995497" cy="426720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326" cy="428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6AE110" w14:textId="41785FAF" w:rsidR="007B38B0" w:rsidRDefault="007B38B0" w:rsidP="007B38B0">
      <w:pPr>
        <w:ind w:left="284" w:right="-437" w:firstLine="0"/>
        <w:jc w:val="center"/>
        <w:rPr>
          <w:rFonts w:ascii="Yu Gothic Light" w:eastAsia="Yu Gothic Light" w:hAnsi="Yu Gothic Light" w:cs="Yu Gothic Light"/>
          <w:color w:val="000000" w:themeColor="text1"/>
          <w:sz w:val="20"/>
          <w:szCs w:val="18"/>
        </w:rPr>
      </w:pPr>
      <w:r w:rsidRPr="007B38B0">
        <w:rPr>
          <w:rFonts w:ascii="Yu Gothic Light" w:eastAsia="Yu Gothic Light" w:hAnsi="Yu Gothic Light" w:cs="Yu Gothic Light"/>
          <w:b/>
          <w:bCs/>
          <w:color w:val="000000" w:themeColor="text1"/>
          <w:sz w:val="20"/>
          <w:szCs w:val="18"/>
        </w:rPr>
        <w:t>Gráfico</w:t>
      </w:r>
      <w:r>
        <w:rPr>
          <w:rFonts w:ascii="Yu Gothic Light" w:eastAsia="Yu Gothic Light" w:hAnsi="Yu Gothic Light" w:cs="Yu Gothic Light"/>
          <w:b/>
          <w:bCs/>
          <w:color w:val="000000" w:themeColor="text1"/>
          <w:sz w:val="20"/>
          <w:szCs w:val="18"/>
        </w:rPr>
        <w:t xml:space="preserve"> 02</w:t>
      </w:r>
      <w:r w:rsidRPr="007B38B0">
        <w:rPr>
          <w:rFonts w:ascii="Yu Gothic Light" w:eastAsia="Yu Gothic Light" w:hAnsi="Yu Gothic Light" w:cs="Yu Gothic Light"/>
          <w:b/>
          <w:bCs/>
          <w:color w:val="000000" w:themeColor="text1"/>
          <w:sz w:val="20"/>
          <w:szCs w:val="18"/>
        </w:rPr>
        <w:t>:</w:t>
      </w:r>
      <w:r w:rsidRPr="007B38B0">
        <w:rPr>
          <w:rFonts w:ascii="Yu Gothic Light" w:eastAsia="Yu Gothic Light" w:hAnsi="Yu Gothic Light" w:cs="Yu Gothic Light"/>
          <w:color w:val="000000" w:themeColor="text1"/>
          <w:sz w:val="20"/>
          <w:szCs w:val="18"/>
        </w:rPr>
        <w:t xml:space="preserve"> Centro de Reabilitação Animal de Gaia</w:t>
      </w:r>
      <w:r>
        <w:rPr>
          <w:rFonts w:ascii="Yu Gothic Light" w:eastAsia="Yu Gothic Light" w:hAnsi="Yu Gothic Light" w:cs="Yu Gothic Light"/>
          <w:color w:val="000000" w:themeColor="text1"/>
          <w:sz w:val="20"/>
          <w:szCs w:val="18"/>
        </w:rPr>
        <w:t>, 2019</w:t>
      </w:r>
    </w:p>
    <w:p w14:paraId="70158C9C" w14:textId="77777777" w:rsidR="007B38B0" w:rsidRDefault="007B38B0" w:rsidP="007B38B0">
      <w:pPr>
        <w:ind w:left="284" w:right="-437" w:firstLine="0"/>
        <w:jc w:val="center"/>
        <w:rPr>
          <w:rFonts w:ascii="Yu Gothic Light" w:eastAsia="Yu Gothic Light" w:hAnsi="Yu Gothic Light" w:cs="Yu Gothic Light"/>
          <w:color w:val="000000" w:themeColor="text1"/>
          <w:sz w:val="20"/>
          <w:szCs w:val="18"/>
        </w:rPr>
      </w:pPr>
    </w:p>
    <w:p w14:paraId="78E2FD26" w14:textId="77777777" w:rsidR="007B38B0" w:rsidRDefault="007B38B0" w:rsidP="007B38B0">
      <w:pPr>
        <w:ind w:left="284" w:right="-437" w:firstLine="424"/>
        <w:rPr>
          <w:rFonts w:ascii="Yu Gothic Light" w:eastAsia="Yu Gothic Light" w:hAnsi="Yu Gothic Light" w:cs="Yu Gothic Light"/>
          <w:color w:val="000000" w:themeColor="text1"/>
        </w:rPr>
      </w:pPr>
      <w:r w:rsidRPr="00CE5664">
        <w:rPr>
          <w:rFonts w:ascii="Yu Gothic Light" w:eastAsia="Yu Gothic Light" w:hAnsi="Yu Gothic Light" w:cs="Yu Gothic Light"/>
          <w:color w:val="000000" w:themeColor="text1"/>
        </w:rPr>
        <w:t xml:space="preserve">De acordo com </w:t>
      </w:r>
      <w:r>
        <w:rPr>
          <w:rFonts w:ascii="Yu Gothic Light" w:eastAsia="Yu Gothic Light" w:hAnsi="Yu Gothic Light" w:cs="Yu Gothic Light"/>
          <w:color w:val="000000" w:themeColor="text1"/>
        </w:rPr>
        <w:t>o IBGE</w:t>
      </w:r>
      <w:r w:rsidRPr="00CE5664">
        <w:rPr>
          <w:rFonts w:ascii="Yu Gothic Light" w:eastAsia="Yu Gothic Light" w:hAnsi="Yu Gothic Light" w:cs="Yu Gothic Light"/>
          <w:color w:val="000000" w:themeColor="text1"/>
        </w:rPr>
        <w:t xml:space="preserve">, o Brasil não tem muitas pesquisas </w:t>
      </w:r>
      <w:r>
        <w:rPr>
          <w:rFonts w:ascii="Yu Gothic Light" w:eastAsia="Yu Gothic Light" w:hAnsi="Yu Gothic Light" w:cs="Yu Gothic Light"/>
          <w:color w:val="000000" w:themeColor="text1"/>
        </w:rPr>
        <w:t>relativas pela falta de controle no número de animais que vivem nas ruas</w:t>
      </w:r>
      <w:r w:rsidRPr="00CE5664">
        <w:rPr>
          <w:rFonts w:ascii="Yu Gothic Light" w:eastAsia="Yu Gothic Light" w:hAnsi="Yu Gothic Light" w:cs="Yu Gothic Light"/>
          <w:color w:val="000000" w:themeColor="text1"/>
        </w:rPr>
        <w:t xml:space="preserve">, normalmente, o abandono é realizado de maneira escondida, largando cães e gatos em espaços públicos. Porém, estudos americanos mostram que as principais causas para o abandono dos </w:t>
      </w:r>
      <w:r>
        <w:rPr>
          <w:rFonts w:ascii="Yu Gothic Light" w:eastAsia="Yu Gothic Light" w:hAnsi="Yu Gothic Light" w:cs="Yu Gothic Light"/>
          <w:color w:val="000000" w:themeColor="text1"/>
        </w:rPr>
        <w:t>gatos</w:t>
      </w:r>
      <w:r w:rsidRPr="00CE5664">
        <w:rPr>
          <w:rFonts w:ascii="Yu Gothic Light" w:eastAsia="Yu Gothic Light" w:hAnsi="Yu Gothic Light" w:cs="Yu Gothic Light"/>
          <w:color w:val="000000" w:themeColor="text1"/>
        </w:rPr>
        <w:t xml:space="preserve"> </w:t>
      </w:r>
      <w:r>
        <w:rPr>
          <w:rFonts w:ascii="Yu Gothic Light" w:eastAsia="Yu Gothic Light" w:hAnsi="Yu Gothic Light" w:cs="Yu Gothic Light"/>
          <w:color w:val="000000" w:themeColor="text1"/>
        </w:rPr>
        <w:t>provêm de</w:t>
      </w:r>
      <w:r w:rsidRPr="00CE5664">
        <w:rPr>
          <w:rFonts w:ascii="Yu Gothic Light" w:eastAsia="Yu Gothic Light" w:hAnsi="Yu Gothic Light" w:cs="Yu Gothic Light"/>
          <w:color w:val="000000" w:themeColor="text1"/>
        </w:rPr>
        <w:t xml:space="preserve"> problemas comportamentais (47%) e </w:t>
      </w:r>
      <w:r>
        <w:rPr>
          <w:rFonts w:ascii="Yu Gothic Light" w:eastAsia="Yu Gothic Light" w:hAnsi="Yu Gothic Light" w:cs="Yu Gothic Light"/>
          <w:color w:val="000000" w:themeColor="text1"/>
        </w:rPr>
        <w:t>devido o espaço inadequado e maus-cuidados</w:t>
      </w:r>
      <w:r w:rsidRPr="00CE5664">
        <w:rPr>
          <w:rFonts w:ascii="Yu Gothic Light" w:eastAsia="Yu Gothic Light" w:hAnsi="Yu Gothic Light" w:cs="Yu Gothic Light"/>
          <w:color w:val="000000" w:themeColor="text1"/>
        </w:rPr>
        <w:t xml:space="preserve"> (30%).</w:t>
      </w:r>
      <w:r>
        <w:rPr>
          <w:rFonts w:ascii="Yu Gothic Light" w:eastAsia="Yu Gothic Light" w:hAnsi="Yu Gothic Light" w:cs="Yu Gothic Light"/>
          <w:color w:val="000000" w:themeColor="text1"/>
        </w:rPr>
        <w:t xml:space="preserve"> </w:t>
      </w:r>
    </w:p>
    <w:p w14:paraId="630F9090" w14:textId="2AC8EAC3" w:rsidR="00E4212A" w:rsidRDefault="00E4212A" w:rsidP="007B38B0">
      <w:pPr>
        <w:ind w:left="284" w:right="-437" w:firstLine="424"/>
        <w:rPr>
          <w:rFonts w:ascii="Yu Gothic Light" w:eastAsia="Yu Gothic Light" w:hAnsi="Yu Gothic Light" w:cs="Yu Gothic Light"/>
          <w:color w:val="000000" w:themeColor="text1"/>
        </w:rPr>
      </w:pPr>
      <w:r w:rsidRPr="00E4212A">
        <w:rPr>
          <w:rFonts w:ascii="Yu Gothic Light" w:eastAsia="Yu Gothic Light" w:hAnsi="Yu Gothic Light" w:cs="Yu Gothic Light"/>
          <w:color w:val="000000" w:themeColor="text1"/>
        </w:rPr>
        <w:lastRenderedPageBreak/>
        <w:t xml:space="preserve">Com isso, </w:t>
      </w:r>
      <w:r>
        <w:rPr>
          <w:rFonts w:ascii="Yu Gothic Light" w:eastAsia="Yu Gothic Light" w:hAnsi="Yu Gothic Light" w:cs="Yu Gothic Light"/>
          <w:color w:val="000000" w:themeColor="text1"/>
        </w:rPr>
        <w:t>as ONGs brasileiras acabam não tendo infraestrutura o suficiente para a captura e o cuidado cont</w:t>
      </w:r>
      <w:r w:rsidR="007B38B0">
        <w:rPr>
          <w:rFonts w:ascii="Yu Gothic Light" w:eastAsia="Yu Gothic Light" w:hAnsi="Yu Gothic Light" w:cs="Yu Gothic Light"/>
          <w:color w:val="000000" w:themeColor="text1"/>
        </w:rPr>
        <w:t>í</w:t>
      </w:r>
      <w:r>
        <w:rPr>
          <w:rFonts w:ascii="Yu Gothic Light" w:eastAsia="Yu Gothic Light" w:hAnsi="Yu Gothic Light" w:cs="Yu Gothic Light"/>
          <w:color w:val="000000" w:themeColor="text1"/>
        </w:rPr>
        <w:t xml:space="preserve">nuo dessa grande quantidade de gatos abandonados que dificilmente serão adotados por conta </w:t>
      </w:r>
      <w:r w:rsidR="007B38B0">
        <w:rPr>
          <w:rFonts w:ascii="Yu Gothic Light" w:eastAsia="Yu Gothic Light" w:hAnsi="Yu Gothic Light" w:cs="Yu Gothic Light"/>
          <w:color w:val="000000" w:themeColor="text1"/>
        </w:rPr>
        <w:t>da ignorância em torno dessas falas populares que os inferiorizam.</w:t>
      </w:r>
    </w:p>
    <w:p w14:paraId="61618183" w14:textId="77777777" w:rsidR="007B38B0" w:rsidRPr="00E4212A" w:rsidRDefault="007B38B0" w:rsidP="007B38B0">
      <w:pPr>
        <w:ind w:left="284" w:right="-437" w:firstLine="0"/>
        <w:rPr>
          <w:rFonts w:ascii="Yu Gothic Light" w:eastAsia="Yu Gothic Light" w:hAnsi="Yu Gothic Light" w:cs="Yu Gothic Light"/>
          <w:color w:val="000000" w:themeColor="text1"/>
        </w:rPr>
      </w:pPr>
    </w:p>
    <w:p w14:paraId="1C8DD94F" w14:textId="65BDFF90" w:rsidR="004D7226" w:rsidRDefault="34B276EE" w:rsidP="007B38B0">
      <w:pPr>
        <w:pStyle w:val="Ttulo1"/>
        <w:numPr>
          <w:ilvl w:val="0"/>
          <w:numId w:val="0"/>
        </w:numPr>
        <w:ind w:left="284" w:right="-437"/>
        <w:rPr>
          <w:rFonts w:ascii="Yu Gothic Light" w:eastAsia="Yu Gothic Light" w:hAnsi="Yu Gothic Light" w:cs="Yu Gothic Light"/>
          <w:color w:val="000000" w:themeColor="text1"/>
        </w:rPr>
      </w:pPr>
      <w:r w:rsidRPr="0DA63F54">
        <w:rPr>
          <w:rFonts w:ascii="Yu Gothic Light" w:eastAsia="Yu Gothic Light" w:hAnsi="Yu Gothic Light" w:cs="Yu Gothic Light"/>
        </w:rPr>
        <w:t xml:space="preserve">1.4 </w:t>
      </w:r>
      <w:r w:rsidR="00474E53" w:rsidRPr="0DA63F54">
        <w:rPr>
          <w:rFonts w:ascii="Yu Gothic Light" w:eastAsia="Yu Gothic Light" w:hAnsi="Yu Gothic Light" w:cs="Yu Gothic Light"/>
        </w:rPr>
        <w:t>Solução</w:t>
      </w:r>
    </w:p>
    <w:p w14:paraId="6CAA17CC" w14:textId="26255CA9" w:rsidR="00FC60E9" w:rsidRDefault="3D1A4F70" w:rsidP="0075570C">
      <w:pPr>
        <w:ind w:left="284" w:right="-437" w:firstLine="424"/>
        <w:rPr>
          <w:rFonts w:ascii="Yu Gothic Light" w:eastAsia="Yu Gothic Light" w:hAnsi="Yu Gothic Light" w:cs="Yu Gothic Light"/>
          <w:color w:val="000000" w:themeColor="text1"/>
        </w:rPr>
      </w:pPr>
      <w:r w:rsidRPr="5F9E2CE3">
        <w:rPr>
          <w:rFonts w:ascii="Yu Gothic Light" w:eastAsia="Yu Gothic Light" w:hAnsi="Yu Gothic Light" w:cs="Yu Gothic Light"/>
          <w:color w:val="000000" w:themeColor="text1"/>
        </w:rPr>
        <w:t xml:space="preserve">Visto a importância </w:t>
      </w:r>
      <w:r w:rsidR="007B38B0">
        <w:rPr>
          <w:rFonts w:ascii="Yu Gothic Light" w:eastAsia="Yu Gothic Light" w:hAnsi="Yu Gothic Light" w:cs="Yu Gothic Light"/>
          <w:color w:val="000000" w:themeColor="text1"/>
        </w:rPr>
        <w:t>da disseminação de informações verídicas sobre os gatos e d</w:t>
      </w:r>
      <w:r w:rsidR="00FC60E9">
        <w:rPr>
          <w:rFonts w:ascii="Yu Gothic Light" w:eastAsia="Yu Gothic Light" w:hAnsi="Yu Gothic Light" w:cs="Yu Gothic Light"/>
          <w:color w:val="000000" w:themeColor="text1"/>
        </w:rPr>
        <w:t xml:space="preserve">o baixo número de adoções provenientes, o projeto </w:t>
      </w:r>
      <w:proofErr w:type="spellStart"/>
      <w:r w:rsidR="00FC60E9">
        <w:rPr>
          <w:rFonts w:ascii="Yu Gothic Light" w:eastAsia="Yu Gothic Light" w:hAnsi="Yu Gothic Light" w:cs="Yu Gothic Light"/>
          <w:color w:val="000000" w:themeColor="text1"/>
        </w:rPr>
        <w:t>CatLovers</w:t>
      </w:r>
      <w:proofErr w:type="spellEnd"/>
      <w:r w:rsidR="6663B9AF" w:rsidRPr="5F9E2CE3">
        <w:rPr>
          <w:rFonts w:ascii="Yu Gothic Light" w:eastAsia="Yu Gothic Light" w:hAnsi="Yu Gothic Light" w:cs="Yu Gothic Light"/>
          <w:color w:val="000000" w:themeColor="text1"/>
        </w:rPr>
        <w:t xml:space="preserve"> oferece </w:t>
      </w:r>
      <w:r w:rsidR="00FC60E9">
        <w:rPr>
          <w:rFonts w:ascii="Yu Gothic Light" w:eastAsia="Yu Gothic Light" w:hAnsi="Yu Gothic Light" w:cs="Yu Gothic Light"/>
          <w:color w:val="000000" w:themeColor="text1"/>
        </w:rPr>
        <w:t xml:space="preserve">uma plataforma digital que obtenha informações, curiosidades e cuidados sobre os felinos domésticos, além do sistema de adoção que permite o usuário cadastrar um gato para criar um anúncio de adoção dentro do sistema. Dessa forma, qualquer individuo pode contribuir com o resgate e a adoção </w:t>
      </w:r>
      <w:r w:rsidR="00AD1F4E">
        <w:rPr>
          <w:rFonts w:ascii="Yu Gothic Light" w:eastAsia="Yu Gothic Light" w:hAnsi="Yu Gothic Light" w:cs="Yu Gothic Light"/>
          <w:color w:val="000000" w:themeColor="text1"/>
        </w:rPr>
        <w:t>desses animais</w:t>
      </w:r>
      <w:r w:rsidR="00FC60E9">
        <w:rPr>
          <w:rFonts w:ascii="Yu Gothic Light" w:eastAsia="Yu Gothic Light" w:hAnsi="Yu Gothic Light" w:cs="Yu Gothic Light"/>
          <w:color w:val="000000" w:themeColor="text1"/>
        </w:rPr>
        <w:t xml:space="preserve"> ou trazendo uma oportunidade de divulgação para as ONGs que tem um baixo nível de adoção dos felinos, criando assim, um sistema sustentável. </w:t>
      </w:r>
    </w:p>
    <w:p w14:paraId="4D457717" w14:textId="77777777" w:rsidR="0075570C" w:rsidRDefault="0075570C" w:rsidP="0075570C">
      <w:pPr>
        <w:ind w:left="284" w:right="-437" w:firstLine="424"/>
        <w:rPr>
          <w:rFonts w:ascii="Yu Gothic Light" w:eastAsia="Yu Gothic Light" w:hAnsi="Yu Gothic Light" w:cs="Yu Gothic Light"/>
          <w:color w:val="000000" w:themeColor="text1"/>
        </w:rPr>
      </w:pPr>
    </w:p>
    <w:p w14:paraId="7F4DE5BD" w14:textId="64DD1AD7" w:rsidR="00FC60E9" w:rsidRPr="003C5532" w:rsidRDefault="5B372C0C" w:rsidP="00FC60E9">
      <w:pPr>
        <w:ind w:left="284" w:right="-437" w:firstLine="0"/>
        <w:rPr>
          <w:rFonts w:ascii="Yu Gothic Light" w:eastAsia="Yu Gothic Light" w:hAnsi="Yu Gothic Light"/>
          <w:b/>
          <w:bCs/>
          <w:color w:val="000000" w:themeColor="text1"/>
          <w:sz w:val="32"/>
          <w:szCs w:val="32"/>
        </w:rPr>
      </w:pPr>
      <w:r w:rsidRPr="5F9E2CE3">
        <w:rPr>
          <w:rFonts w:ascii="Yu Gothic Light" w:eastAsia="Yu Gothic Light" w:hAnsi="Yu Gothic Light"/>
          <w:b/>
          <w:bCs/>
          <w:color w:val="000000" w:themeColor="text1"/>
          <w:sz w:val="32"/>
          <w:szCs w:val="32"/>
        </w:rPr>
        <w:t>2</w:t>
      </w:r>
      <w:r w:rsidR="4136F674" w:rsidRPr="5F9E2CE3">
        <w:rPr>
          <w:rFonts w:ascii="Yu Gothic Light" w:eastAsia="Yu Gothic Light" w:hAnsi="Yu Gothic Light"/>
          <w:b/>
          <w:bCs/>
          <w:color w:val="000000" w:themeColor="text1"/>
          <w:sz w:val="32"/>
          <w:szCs w:val="32"/>
        </w:rPr>
        <w:t xml:space="preserve">. </w:t>
      </w:r>
      <w:r w:rsidR="2CF952ED" w:rsidRPr="5F9E2CE3">
        <w:rPr>
          <w:rFonts w:ascii="Yu Gothic Light" w:eastAsia="Yu Gothic Light" w:hAnsi="Yu Gothic Light"/>
          <w:b/>
          <w:bCs/>
          <w:color w:val="000000" w:themeColor="text1"/>
          <w:sz w:val="32"/>
          <w:szCs w:val="32"/>
        </w:rPr>
        <w:t>Justificativa</w:t>
      </w:r>
    </w:p>
    <w:p w14:paraId="1DF9AD33" w14:textId="69081B53" w:rsidR="00AD1F4E" w:rsidRDefault="00AD1F4E" w:rsidP="00AD1F4E">
      <w:pPr>
        <w:ind w:left="284" w:right="-437" w:firstLine="424"/>
        <w:rPr>
          <w:rFonts w:ascii="Yu Gothic Light" w:eastAsia="Yu Gothic Light" w:hAnsi="Yu Gothic Light"/>
          <w:color w:val="000000" w:themeColor="text1"/>
        </w:rPr>
      </w:pPr>
      <w:r>
        <w:rPr>
          <w:rFonts w:ascii="Yu Gothic Light" w:eastAsia="Yu Gothic Light" w:hAnsi="Yu Gothic Light"/>
          <w:color w:val="000000" w:themeColor="text1"/>
        </w:rPr>
        <w:t xml:space="preserve">A plataforma digital irá aumentar em média </w:t>
      </w:r>
      <w:r w:rsidR="0075570C">
        <w:rPr>
          <w:rFonts w:ascii="Yu Gothic Light" w:eastAsia="Yu Gothic Light" w:hAnsi="Yu Gothic Light"/>
          <w:color w:val="000000" w:themeColor="text1"/>
        </w:rPr>
        <w:t>30</w:t>
      </w:r>
      <w:r>
        <w:rPr>
          <w:rFonts w:ascii="Yu Gothic Light" w:eastAsia="Yu Gothic Light" w:hAnsi="Yu Gothic Light"/>
          <w:color w:val="000000" w:themeColor="text1"/>
        </w:rPr>
        <w:t xml:space="preserve">% a adoção de gatos ao familiariza-los com os usuários após erradicar informações errôneas. </w:t>
      </w:r>
    </w:p>
    <w:p w14:paraId="6B58D05F" w14:textId="77777777" w:rsidR="00AD1F4E" w:rsidRDefault="00AD1F4E" w:rsidP="00AD1F4E">
      <w:pPr>
        <w:ind w:left="284" w:right="-437" w:firstLine="424"/>
        <w:rPr>
          <w:rFonts w:ascii="Yu Gothic Light" w:eastAsia="Yu Gothic Light" w:hAnsi="Yu Gothic Light"/>
          <w:color w:val="000000" w:themeColor="text1"/>
        </w:rPr>
      </w:pPr>
    </w:p>
    <w:p w14:paraId="0A678C15" w14:textId="29F5BBAA" w:rsidR="37AC1042" w:rsidRDefault="68600529" w:rsidP="007B38B0">
      <w:pPr>
        <w:pStyle w:val="Ttulo1"/>
        <w:numPr>
          <w:ilvl w:val="0"/>
          <w:numId w:val="0"/>
        </w:numPr>
        <w:ind w:left="284" w:right="-437"/>
        <w:rPr>
          <w:rFonts w:ascii="Yu Gothic Light" w:eastAsia="Yu Gothic Light" w:hAnsi="Yu Gothic Light" w:cs="Yu Gothic Light"/>
          <w:sz w:val="32"/>
        </w:rPr>
      </w:pPr>
      <w:r w:rsidRPr="5F9E2CE3">
        <w:rPr>
          <w:rFonts w:ascii="Yu Gothic Light" w:eastAsia="Yu Gothic Light" w:hAnsi="Yu Gothic Light" w:cs="Yu Gothic Light"/>
          <w:sz w:val="32"/>
        </w:rPr>
        <w:t>3</w:t>
      </w:r>
      <w:r w:rsidR="56240BD4" w:rsidRPr="5F9E2CE3">
        <w:rPr>
          <w:rFonts w:ascii="Yu Gothic Light" w:eastAsia="Yu Gothic Light" w:hAnsi="Yu Gothic Light" w:cs="Yu Gothic Light"/>
          <w:sz w:val="32"/>
        </w:rPr>
        <w:t xml:space="preserve">. </w:t>
      </w:r>
      <w:r w:rsidR="22C71CA2" w:rsidRPr="5F9E2CE3">
        <w:rPr>
          <w:rFonts w:ascii="Yu Gothic Light" w:eastAsia="Yu Gothic Light" w:hAnsi="Yu Gothic Light" w:cs="Yu Gothic Light"/>
          <w:sz w:val="32"/>
        </w:rPr>
        <w:t>O</w:t>
      </w:r>
      <w:r w:rsidR="168B0007" w:rsidRPr="5F9E2CE3">
        <w:rPr>
          <w:rFonts w:ascii="Yu Gothic Light" w:eastAsia="Yu Gothic Light" w:hAnsi="Yu Gothic Light" w:cs="Yu Gothic Light"/>
          <w:sz w:val="32"/>
        </w:rPr>
        <w:t>bjetivos</w:t>
      </w:r>
    </w:p>
    <w:p w14:paraId="26389596" w14:textId="38824453" w:rsidR="37AC1042" w:rsidRDefault="435420A3" w:rsidP="007B38B0">
      <w:pPr>
        <w:pStyle w:val="PargrafodaLista"/>
        <w:numPr>
          <w:ilvl w:val="0"/>
          <w:numId w:val="10"/>
        </w:numPr>
        <w:spacing w:after="160"/>
        <w:ind w:left="284" w:right="-437" w:firstLine="0"/>
        <w:rPr>
          <w:rFonts w:ascii="Yu Gothic Light" w:eastAsia="Yu Gothic Light" w:hAnsi="Yu Gothic Light" w:cs="Yu Gothic Light"/>
          <w:color w:val="000000" w:themeColor="text1"/>
          <w:lang w:val="en-US"/>
        </w:rPr>
      </w:pPr>
      <w:r w:rsidRPr="7327BF38">
        <w:rPr>
          <w:rFonts w:ascii="Yu Gothic Light" w:eastAsia="Yu Gothic Light" w:hAnsi="Yu Gothic Light" w:cs="Yu Gothic Light"/>
          <w:color w:val="000000" w:themeColor="text1"/>
        </w:rPr>
        <w:t>Desenvolver um sistema</w:t>
      </w:r>
      <w:r w:rsidR="00AD1F4E">
        <w:rPr>
          <w:rFonts w:ascii="Yu Gothic Light" w:eastAsia="Yu Gothic Light" w:hAnsi="Yu Gothic Light" w:cs="Yu Gothic Light"/>
          <w:color w:val="000000" w:themeColor="text1"/>
        </w:rPr>
        <w:t xml:space="preserve"> que passe informações verídicas sobre gatos e que convença os usuários a adota-los.</w:t>
      </w:r>
    </w:p>
    <w:p w14:paraId="7515D300" w14:textId="34D29276" w:rsidR="0075570C" w:rsidRPr="0075570C" w:rsidRDefault="0075570C" w:rsidP="0075570C">
      <w:pPr>
        <w:spacing w:after="160"/>
        <w:ind w:left="284" w:right="-437" w:firstLine="0"/>
        <w:rPr>
          <w:rFonts w:ascii="Yu Gothic Light" w:eastAsia="Yu Gothic Light" w:hAnsi="Yu Gothic Light" w:cs="Yu Gothic Light"/>
          <w:color w:val="000000" w:themeColor="text1"/>
          <w:lang w:val="en-US"/>
        </w:rPr>
      </w:pPr>
      <w:r>
        <w:rPr>
          <w:rFonts w:ascii="Yu Gothic Light" w:eastAsia="Yu Gothic Light" w:hAnsi="Yu Gothic Light" w:cs="Yu Gothic Light"/>
          <w:color w:val="000000" w:themeColor="text1"/>
        </w:rPr>
        <w:lastRenderedPageBreak/>
        <w:t xml:space="preserve">- </w:t>
      </w:r>
      <w:r w:rsidR="435420A3" w:rsidRPr="7327BF38">
        <w:rPr>
          <w:rFonts w:ascii="Yu Gothic Light" w:eastAsia="Yu Gothic Light" w:hAnsi="Yu Gothic Light" w:cs="Yu Gothic Light"/>
          <w:color w:val="000000" w:themeColor="text1"/>
        </w:rPr>
        <w:t xml:space="preserve">Criar uma plataforma digital que </w:t>
      </w:r>
      <w:r w:rsidR="00AD1F4E">
        <w:rPr>
          <w:rFonts w:ascii="Yu Gothic Light" w:eastAsia="Yu Gothic Light" w:hAnsi="Yu Gothic Light" w:cs="Yu Gothic Light"/>
          <w:color w:val="000000" w:themeColor="text1"/>
        </w:rPr>
        <w:t>armazene informações sobre os felinos para criar anúncios de adoção</w:t>
      </w:r>
      <w:r>
        <w:rPr>
          <w:rFonts w:ascii="Yu Gothic Light" w:eastAsia="Yu Gothic Light" w:hAnsi="Yu Gothic Light" w:cs="Yu Gothic Light"/>
          <w:color w:val="000000" w:themeColor="text1"/>
        </w:rPr>
        <w:t xml:space="preserve"> e d</w:t>
      </w:r>
      <w:r w:rsidRPr="0075570C">
        <w:rPr>
          <w:rFonts w:ascii="Yu Gothic Light" w:eastAsia="Yu Gothic Light" w:hAnsi="Yu Gothic Light" w:cs="Yu Gothic Light"/>
          <w:color w:val="000000" w:themeColor="text1"/>
        </w:rPr>
        <w:t>iminuir gastos das ONGs que resgatam esses animais, mas que não conseguem doa-los.</w:t>
      </w:r>
    </w:p>
    <w:p w14:paraId="296D447D" w14:textId="595BD75A" w:rsidR="00AD1F4E" w:rsidRPr="0075570C" w:rsidRDefault="0075570C" w:rsidP="0075570C">
      <w:pPr>
        <w:pStyle w:val="PargrafodaLista"/>
        <w:spacing w:after="160"/>
        <w:ind w:left="284" w:right="-437" w:firstLine="0"/>
        <w:rPr>
          <w:rFonts w:ascii="Yu Gothic Light" w:eastAsia="Yu Gothic Light" w:hAnsi="Yu Gothic Light" w:cs="Yu Gothic Light"/>
          <w:color w:val="000000" w:themeColor="text1"/>
        </w:rPr>
      </w:pPr>
      <w:r>
        <w:rPr>
          <w:rFonts w:ascii="Yu Gothic Light" w:eastAsia="Yu Gothic Light" w:hAnsi="Yu Gothic Light" w:cs="Yu Gothic Light"/>
          <w:color w:val="000000" w:themeColor="text1"/>
        </w:rPr>
        <w:t xml:space="preserve">- </w:t>
      </w:r>
      <w:r w:rsidR="46DF01FB" w:rsidRPr="5F9E2CE3">
        <w:rPr>
          <w:rFonts w:ascii="Yu Gothic Light" w:eastAsia="Yu Gothic Light" w:hAnsi="Yu Gothic Light" w:cs="Yu Gothic Light"/>
          <w:color w:val="000000" w:themeColor="text1"/>
        </w:rPr>
        <w:t>Diminuir os impactos causados pelo</w:t>
      </w:r>
      <w:r w:rsidR="00AD1F4E">
        <w:rPr>
          <w:rFonts w:ascii="Yu Gothic Light" w:eastAsia="Yu Gothic Light" w:hAnsi="Yu Gothic Light" w:cs="Yu Gothic Light"/>
          <w:color w:val="000000" w:themeColor="text1"/>
        </w:rPr>
        <w:t xml:space="preserve"> abandono de gatos</w:t>
      </w:r>
      <w:r>
        <w:rPr>
          <w:rFonts w:ascii="Yu Gothic Light" w:eastAsia="Yu Gothic Light" w:hAnsi="Yu Gothic Light" w:cs="Yu Gothic Light"/>
          <w:color w:val="000000" w:themeColor="text1"/>
        </w:rPr>
        <w:t xml:space="preserve"> nas ruas.</w:t>
      </w:r>
    </w:p>
    <w:p w14:paraId="7A5CA351" w14:textId="7838BB35" w:rsidR="0D275928" w:rsidRDefault="0D275928" w:rsidP="007B38B0">
      <w:pPr>
        <w:spacing w:after="160"/>
        <w:ind w:left="284" w:right="-437" w:firstLine="0"/>
        <w:rPr>
          <w:rFonts w:ascii="Yu Gothic Light" w:eastAsia="Yu Gothic Light" w:hAnsi="Yu Gothic Light" w:cs="Yu Gothic Light"/>
          <w:b/>
          <w:bCs/>
          <w:color w:val="000000" w:themeColor="text1"/>
          <w:sz w:val="32"/>
          <w:szCs w:val="32"/>
        </w:rPr>
      </w:pPr>
      <w:r w:rsidRPr="5F9E2CE3">
        <w:rPr>
          <w:rFonts w:ascii="Yu Gothic Light" w:eastAsia="Yu Gothic Light" w:hAnsi="Yu Gothic Light" w:cs="Yu Gothic Light"/>
          <w:b/>
          <w:bCs/>
          <w:color w:val="000000" w:themeColor="text1"/>
          <w:sz w:val="32"/>
          <w:szCs w:val="32"/>
        </w:rPr>
        <w:t>4. Escopo</w:t>
      </w:r>
    </w:p>
    <w:p w14:paraId="5C75B83B" w14:textId="107E7286" w:rsidR="5E9149A6" w:rsidRDefault="5E9149A6" w:rsidP="007B38B0">
      <w:pPr>
        <w:ind w:left="284" w:right="-437" w:firstLine="0"/>
        <w:jc w:val="left"/>
        <w:rPr>
          <w:rFonts w:ascii="Yu Gothic Light" w:eastAsia="Yu Gothic Light" w:hAnsi="Yu Gothic Light" w:cs="Yu Gothic Light"/>
          <w:b/>
          <w:bCs/>
          <w:color w:val="auto"/>
          <w:szCs w:val="24"/>
        </w:rPr>
      </w:pPr>
      <w:r w:rsidRPr="5F9E2CE3">
        <w:rPr>
          <w:rFonts w:ascii="Yu Gothic Light" w:eastAsia="Yu Gothic Light" w:hAnsi="Yu Gothic Light" w:cs="Yu Gothic Light"/>
          <w:b/>
          <w:bCs/>
          <w:color w:val="auto"/>
          <w:szCs w:val="24"/>
        </w:rPr>
        <w:t>4.1 Requisitos Funcionais:</w:t>
      </w:r>
    </w:p>
    <w:p w14:paraId="4DABE91F" w14:textId="22C5F00A" w:rsidR="05CC1C3B" w:rsidRDefault="05CC1C3B" w:rsidP="007B38B0">
      <w:pPr>
        <w:pStyle w:val="PargrafodaLista"/>
        <w:numPr>
          <w:ilvl w:val="0"/>
          <w:numId w:val="5"/>
        </w:numPr>
        <w:ind w:left="284" w:right="-437" w:firstLine="0"/>
        <w:jc w:val="left"/>
        <w:rPr>
          <w:rFonts w:ascii="Yu Gothic Light" w:eastAsia="Yu Gothic Light" w:hAnsi="Yu Gothic Light" w:cs="Yu Gothic Light"/>
          <w:color w:val="auto"/>
          <w:szCs w:val="24"/>
        </w:rPr>
      </w:pPr>
      <w:r w:rsidRPr="5F9E2CE3">
        <w:rPr>
          <w:rFonts w:ascii="Yu Gothic Light" w:eastAsia="Yu Gothic Light" w:hAnsi="Yu Gothic Light" w:cs="Yu Gothic Light"/>
          <w:color w:val="auto"/>
          <w:szCs w:val="24"/>
        </w:rPr>
        <w:t>Criação de uma plataforma web básica (Website Institucional):</w:t>
      </w:r>
    </w:p>
    <w:p w14:paraId="402AD7CD" w14:textId="0ACEAE3A" w:rsidR="05CC1C3B" w:rsidRDefault="05CC1C3B" w:rsidP="007B38B0">
      <w:pPr>
        <w:pStyle w:val="PargrafodaLista"/>
        <w:numPr>
          <w:ilvl w:val="1"/>
          <w:numId w:val="5"/>
        </w:numPr>
        <w:ind w:left="284" w:right="-437" w:firstLine="0"/>
        <w:jc w:val="left"/>
        <w:rPr>
          <w:rFonts w:ascii="Yu Gothic Light" w:eastAsia="Yu Gothic Light" w:hAnsi="Yu Gothic Light" w:cs="Yu Gothic Light"/>
          <w:color w:val="auto"/>
          <w:szCs w:val="24"/>
        </w:rPr>
      </w:pPr>
      <w:r w:rsidRPr="5F9E2CE3">
        <w:rPr>
          <w:rFonts w:ascii="Yu Gothic Light" w:eastAsia="Yu Gothic Light" w:hAnsi="Yu Gothic Light" w:cs="Yu Gothic Light"/>
          <w:color w:val="auto"/>
          <w:szCs w:val="24"/>
        </w:rPr>
        <w:t>Cadastro e Login do usuário;</w:t>
      </w:r>
    </w:p>
    <w:p w14:paraId="55156357" w14:textId="79906612" w:rsidR="05CC1C3B" w:rsidRDefault="05CC1C3B" w:rsidP="007B38B0">
      <w:pPr>
        <w:pStyle w:val="PargrafodaLista"/>
        <w:numPr>
          <w:ilvl w:val="1"/>
          <w:numId w:val="5"/>
        </w:numPr>
        <w:ind w:left="284" w:right="-437" w:firstLine="0"/>
        <w:jc w:val="left"/>
        <w:rPr>
          <w:color w:val="000000" w:themeColor="text1"/>
          <w:szCs w:val="24"/>
        </w:rPr>
      </w:pPr>
      <w:r w:rsidRPr="5F9E2CE3">
        <w:rPr>
          <w:rFonts w:ascii="Yu Gothic Light" w:eastAsia="Yu Gothic Light" w:hAnsi="Yu Gothic Light" w:cs="Yu Gothic Light"/>
          <w:color w:val="auto"/>
          <w:szCs w:val="24"/>
        </w:rPr>
        <w:t>Tela “Home”;</w:t>
      </w:r>
    </w:p>
    <w:p w14:paraId="3D7FC347" w14:textId="200FA9D6" w:rsidR="05CC1C3B" w:rsidRDefault="05CC1C3B" w:rsidP="007B38B0">
      <w:pPr>
        <w:pStyle w:val="PargrafodaLista"/>
        <w:numPr>
          <w:ilvl w:val="1"/>
          <w:numId w:val="5"/>
        </w:numPr>
        <w:ind w:left="284" w:right="-437" w:firstLine="0"/>
        <w:jc w:val="left"/>
        <w:rPr>
          <w:rFonts w:ascii="Yu Gothic Light" w:eastAsia="Yu Gothic Light" w:hAnsi="Yu Gothic Light" w:cs="Yu Gothic Light"/>
          <w:color w:val="auto"/>
          <w:szCs w:val="24"/>
        </w:rPr>
      </w:pPr>
      <w:r w:rsidRPr="5F9E2CE3">
        <w:rPr>
          <w:rFonts w:ascii="Yu Gothic Light" w:eastAsia="Yu Gothic Light" w:hAnsi="Yu Gothic Light" w:cs="Yu Gothic Light"/>
          <w:color w:val="auto"/>
          <w:szCs w:val="24"/>
        </w:rPr>
        <w:t>Tela “Sobre Nós”;</w:t>
      </w:r>
    </w:p>
    <w:p w14:paraId="7E3599ED" w14:textId="3FCC71B7" w:rsidR="05CC1C3B" w:rsidRDefault="05CC1C3B" w:rsidP="007B38B0">
      <w:pPr>
        <w:pStyle w:val="PargrafodaLista"/>
        <w:numPr>
          <w:ilvl w:val="1"/>
          <w:numId w:val="5"/>
        </w:numPr>
        <w:ind w:left="284" w:right="-437" w:firstLine="0"/>
        <w:jc w:val="left"/>
        <w:rPr>
          <w:color w:val="000000" w:themeColor="text1"/>
          <w:szCs w:val="24"/>
        </w:rPr>
      </w:pPr>
      <w:r w:rsidRPr="5F9E2CE3">
        <w:rPr>
          <w:rFonts w:ascii="Yu Gothic Light" w:eastAsia="Yu Gothic Light" w:hAnsi="Yu Gothic Light" w:cs="Yu Gothic Light"/>
          <w:color w:val="auto"/>
          <w:szCs w:val="24"/>
        </w:rPr>
        <w:t>Tela “Fale Conosco”;</w:t>
      </w:r>
    </w:p>
    <w:p w14:paraId="676D390C" w14:textId="6724A10C" w:rsidR="05CC1C3B" w:rsidRDefault="05CC1C3B" w:rsidP="007B38B0">
      <w:pPr>
        <w:pStyle w:val="PargrafodaLista"/>
        <w:numPr>
          <w:ilvl w:val="1"/>
          <w:numId w:val="5"/>
        </w:numPr>
        <w:ind w:left="284" w:right="-437" w:firstLine="0"/>
        <w:jc w:val="left"/>
        <w:rPr>
          <w:color w:val="000000" w:themeColor="text1"/>
          <w:szCs w:val="24"/>
        </w:rPr>
      </w:pPr>
      <w:r w:rsidRPr="5F9E2CE3">
        <w:rPr>
          <w:rFonts w:ascii="Yu Gothic Light" w:eastAsia="Yu Gothic Light" w:hAnsi="Yu Gothic Light" w:cs="Yu Gothic Light"/>
          <w:color w:val="auto"/>
          <w:szCs w:val="24"/>
        </w:rPr>
        <w:t>Calculadora Financeira</w:t>
      </w:r>
    </w:p>
    <w:p w14:paraId="6AA5305F" w14:textId="0924F258" w:rsidR="05CC1C3B" w:rsidRDefault="05CC1C3B" w:rsidP="007B38B0">
      <w:pPr>
        <w:pStyle w:val="PargrafodaLista"/>
        <w:numPr>
          <w:ilvl w:val="2"/>
          <w:numId w:val="5"/>
        </w:numPr>
        <w:ind w:left="284" w:right="-437" w:firstLine="0"/>
        <w:jc w:val="left"/>
        <w:rPr>
          <w:rFonts w:ascii="Yu Gothic Light" w:eastAsia="Yu Gothic Light" w:hAnsi="Yu Gothic Light" w:cs="Yu Gothic Light"/>
          <w:color w:val="auto"/>
          <w:szCs w:val="24"/>
        </w:rPr>
      </w:pPr>
      <w:r w:rsidRPr="5F9E2CE3">
        <w:rPr>
          <w:rFonts w:ascii="Yu Gothic Light" w:eastAsia="Yu Gothic Light" w:hAnsi="Yu Gothic Light" w:cs="Yu Gothic Light"/>
          <w:color w:val="auto"/>
          <w:szCs w:val="24"/>
        </w:rPr>
        <w:t>Deve fornecer um cálculo estrat</w:t>
      </w:r>
      <w:r w:rsidR="3414C588" w:rsidRPr="5F9E2CE3">
        <w:rPr>
          <w:rFonts w:ascii="Yu Gothic Light" w:eastAsia="Yu Gothic Light" w:hAnsi="Yu Gothic Light" w:cs="Yu Gothic Light"/>
          <w:color w:val="auto"/>
          <w:szCs w:val="24"/>
        </w:rPr>
        <w:t>égico;</w:t>
      </w:r>
    </w:p>
    <w:p w14:paraId="77BCDC65" w14:textId="7AB0C5D4" w:rsidR="3414C588" w:rsidRDefault="3414C588" w:rsidP="007B38B0">
      <w:pPr>
        <w:pStyle w:val="PargrafodaLista"/>
        <w:numPr>
          <w:ilvl w:val="1"/>
          <w:numId w:val="5"/>
        </w:numPr>
        <w:ind w:left="284" w:right="-437" w:firstLine="0"/>
        <w:jc w:val="left"/>
        <w:rPr>
          <w:color w:val="000000" w:themeColor="text1"/>
          <w:szCs w:val="24"/>
        </w:rPr>
      </w:pPr>
      <w:r w:rsidRPr="5F9E2CE3">
        <w:rPr>
          <w:rFonts w:ascii="Yu Gothic Light" w:eastAsia="Yu Gothic Light" w:hAnsi="Yu Gothic Light" w:cs="Yu Gothic Light"/>
          <w:color w:val="auto"/>
          <w:szCs w:val="24"/>
        </w:rPr>
        <w:t>Menu de navegação superior;</w:t>
      </w:r>
    </w:p>
    <w:p w14:paraId="796AD316" w14:textId="116ED1AE" w:rsidR="3414C588" w:rsidRDefault="3414C588" w:rsidP="007B38B0">
      <w:pPr>
        <w:pStyle w:val="PargrafodaLista"/>
        <w:numPr>
          <w:ilvl w:val="1"/>
          <w:numId w:val="5"/>
        </w:numPr>
        <w:ind w:left="284" w:right="-437" w:firstLine="0"/>
        <w:jc w:val="left"/>
        <w:rPr>
          <w:color w:val="000000" w:themeColor="text1"/>
          <w:szCs w:val="24"/>
        </w:rPr>
      </w:pPr>
      <w:r w:rsidRPr="5F9E2CE3">
        <w:rPr>
          <w:rFonts w:ascii="Yu Gothic Light" w:eastAsia="Yu Gothic Light" w:hAnsi="Yu Gothic Light" w:cs="Yu Gothic Light"/>
          <w:color w:val="auto"/>
          <w:szCs w:val="24"/>
        </w:rPr>
        <w:t>Rolagem vertical;</w:t>
      </w:r>
    </w:p>
    <w:p w14:paraId="5A438464" w14:textId="448CFBE0" w:rsidR="3414C588" w:rsidRDefault="3414C588" w:rsidP="007B38B0">
      <w:pPr>
        <w:pStyle w:val="PargrafodaLista"/>
        <w:numPr>
          <w:ilvl w:val="1"/>
          <w:numId w:val="5"/>
        </w:numPr>
        <w:ind w:left="284" w:right="-437" w:firstLine="0"/>
        <w:jc w:val="left"/>
        <w:rPr>
          <w:color w:val="000000" w:themeColor="text1"/>
          <w:szCs w:val="24"/>
        </w:rPr>
      </w:pPr>
      <w:r w:rsidRPr="5F9E2CE3">
        <w:rPr>
          <w:rFonts w:ascii="Yu Gothic Light" w:eastAsia="Yu Gothic Light" w:hAnsi="Yu Gothic Light" w:cs="Yu Gothic Light"/>
          <w:color w:val="auto"/>
          <w:szCs w:val="24"/>
        </w:rPr>
        <w:t>Log</w:t>
      </w:r>
      <w:r w:rsidR="0F32DB17" w:rsidRPr="5F9E2CE3">
        <w:rPr>
          <w:rFonts w:ascii="Yu Gothic Light" w:eastAsia="Yu Gothic Light" w:hAnsi="Yu Gothic Light" w:cs="Yu Gothic Light"/>
          <w:color w:val="auto"/>
          <w:szCs w:val="24"/>
        </w:rPr>
        <w:t>-</w:t>
      </w:r>
      <w:r w:rsidRPr="5F9E2CE3">
        <w:rPr>
          <w:rFonts w:ascii="Yu Gothic Light" w:eastAsia="Yu Gothic Light" w:hAnsi="Yu Gothic Light" w:cs="Yu Gothic Light"/>
          <w:color w:val="auto"/>
          <w:szCs w:val="24"/>
        </w:rPr>
        <w:t>off de usuário;</w:t>
      </w:r>
    </w:p>
    <w:p w14:paraId="60DE8C31" w14:textId="387D475B" w:rsidR="3414C588" w:rsidRDefault="3414C588" w:rsidP="007B38B0">
      <w:pPr>
        <w:pStyle w:val="PargrafodaLista"/>
        <w:numPr>
          <w:ilvl w:val="1"/>
          <w:numId w:val="5"/>
        </w:numPr>
        <w:ind w:left="284" w:right="-437" w:firstLine="0"/>
        <w:jc w:val="left"/>
        <w:rPr>
          <w:color w:val="000000" w:themeColor="text1"/>
          <w:szCs w:val="24"/>
        </w:rPr>
      </w:pPr>
      <w:r w:rsidRPr="5F9E2CE3">
        <w:rPr>
          <w:rFonts w:ascii="Yu Gothic Light" w:eastAsia="Yu Gothic Light" w:hAnsi="Yu Gothic Light" w:cs="Yu Gothic Light"/>
          <w:color w:val="auto"/>
          <w:szCs w:val="24"/>
        </w:rPr>
        <w:t>Tela “Dashboards”</w:t>
      </w:r>
    </w:p>
    <w:p w14:paraId="25DB77D0" w14:textId="57FF41AD" w:rsidR="3414C588" w:rsidRDefault="3414C588" w:rsidP="007B38B0">
      <w:pPr>
        <w:pStyle w:val="PargrafodaLista"/>
        <w:numPr>
          <w:ilvl w:val="2"/>
          <w:numId w:val="5"/>
        </w:numPr>
        <w:ind w:left="284" w:right="-437" w:firstLine="0"/>
        <w:jc w:val="left"/>
        <w:rPr>
          <w:rFonts w:ascii="Yu Gothic Light" w:eastAsia="Yu Gothic Light" w:hAnsi="Yu Gothic Light" w:cs="Yu Gothic Light"/>
          <w:color w:val="auto"/>
          <w:szCs w:val="24"/>
        </w:rPr>
      </w:pPr>
      <w:r w:rsidRPr="5F9E2CE3">
        <w:rPr>
          <w:rFonts w:ascii="Yu Gothic Light" w:eastAsia="Yu Gothic Light" w:hAnsi="Yu Gothic Light" w:cs="Yu Gothic Light"/>
          <w:color w:val="auto"/>
          <w:szCs w:val="24"/>
        </w:rPr>
        <w:t>Deverá fornecer gráficos e estatísticas precisos;</w:t>
      </w:r>
    </w:p>
    <w:p w14:paraId="5D8193C4" w14:textId="45EC23BE" w:rsidR="3414C588" w:rsidRDefault="3414C588" w:rsidP="007B38B0">
      <w:pPr>
        <w:pStyle w:val="PargrafodaLista"/>
        <w:numPr>
          <w:ilvl w:val="2"/>
          <w:numId w:val="5"/>
        </w:numPr>
        <w:ind w:left="284" w:right="-437" w:firstLine="0"/>
        <w:jc w:val="left"/>
        <w:rPr>
          <w:color w:val="000000" w:themeColor="text1"/>
          <w:szCs w:val="24"/>
        </w:rPr>
      </w:pPr>
      <w:r w:rsidRPr="5F9E2CE3">
        <w:rPr>
          <w:rFonts w:ascii="Yu Gothic Light" w:eastAsia="Yu Gothic Light" w:hAnsi="Yu Gothic Light" w:cs="Yu Gothic Light"/>
          <w:color w:val="auto"/>
          <w:szCs w:val="24"/>
        </w:rPr>
        <w:t>Tela acessada somente após o cadastro/login;</w:t>
      </w:r>
    </w:p>
    <w:p w14:paraId="30BDAA34" w14:textId="433B87E2" w:rsidR="6F4D80CA" w:rsidRDefault="6F4D80CA" w:rsidP="007B38B0">
      <w:pPr>
        <w:pStyle w:val="PargrafodaLista"/>
        <w:numPr>
          <w:ilvl w:val="0"/>
          <w:numId w:val="5"/>
        </w:numPr>
        <w:ind w:left="284" w:right="-437" w:firstLine="0"/>
        <w:jc w:val="left"/>
        <w:rPr>
          <w:color w:val="000000" w:themeColor="text1"/>
          <w:szCs w:val="24"/>
        </w:rPr>
      </w:pPr>
      <w:r w:rsidRPr="5F9E2CE3">
        <w:rPr>
          <w:rFonts w:ascii="Yu Gothic Light" w:eastAsia="Yu Gothic Light" w:hAnsi="Yu Gothic Light" w:cs="Yu Gothic Light"/>
          <w:color w:val="auto"/>
          <w:szCs w:val="24"/>
        </w:rPr>
        <w:t>O sistema deve ser capaz de gerar alertas automaticamente em caso de variações nas condições de temperatura e umidade.</w:t>
      </w:r>
    </w:p>
    <w:p w14:paraId="1C94EBF3" w14:textId="650422DF" w:rsidR="5E9149A6" w:rsidRDefault="5E9149A6" w:rsidP="007B38B0">
      <w:pPr>
        <w:pStyle w:val="PargrafodaLista"/>
        <w:numPr>
          <w:ilvl w:val="0"/>
          <w:numId w:val="5"/>
        </w:numPr>
        <w:ind w:left="284" w:right="-437" w:firstLine="0"/>
        <w:jc w:val="left"/>
        <w:rPr>
          <w:color w:val="000000" w:themeColor="text1"/>
          <w:szCs w:val="24"/>
        </w:rPr>
      </w:pPr>
      <w:r w:rsidRPr="5F9E2CE3">
        <w:rPr>
          <w:rFonts w:ascii="Yu Gothic Light" w:eastAsia="Yu Gothic Light" w:hAnsi="Yu Gothic Light" w:cs="Yu Gothic Light"/>
          <w:color w:val="auto"/>
          <w:szCs w:val="24"/>
        </w:rPr>
        <w:t>O sistema deve ser capaz de fornecer acesso remoto aos dados coletados, permitindo que os usuários monitorem as condições de transporte de qualquer lugar.</w:t>
      </w:r>
    </w:p>
    <w:p w14:paraId="024349D8" w14:textId="7A01F687" w:rsidR="5E9149A6" w:rsidRDefault="5E9149A6" w:rsidP="007B38B0">
      <w:pPr>
        <w:pStyle w:val="PargrafodaLista"/>
        <w:numPr>
          <w:ilvl w:val="0"/>
          <w:numId w:val="5"/>
        </w:numPr>
        <w:ind w:left="284" w:right="-437" w:firstLine="0"/>
        <w:jc w:val="left"/>
        <w:rPr>
          <w:color w:val="000000" w:themeColor="text1"/>
          <w:szCs w:val="24"/>
        </w:rPr>
      </w:pPr>
      <w:r w:rsidRPr="5F9E2CE3">
        <w:rPr>
          <w:rFonts w:ascii="Yu Gothic Light" w:eastAsia="Yu Gothic Light" w:hAnsi="Yu Gothic Light" w:cs="Yu Gothic Light"/>
          <w:color w:val="auto"/>
          <w:szCs w:val="24"/>
        </w:rPr>
        <w:lastRenderedPageBreak/>
        <w:t>O sistema deve ser escalável, permitindo a adição de sensores adicionais e outras funcionalidades no futuro.</w:t>
      </w:r>
    </w:p>
    <w:p w14:paraId="24A165D3" w14:textId="6CFADA44" w:rsidR="5E9149A6" w:rsidRDefault="5E9149A6" w:rsidP="007B38B0">
      <w:pPr>
        <w:pStyle w:val="PargrafodaLista"/>
        <w:numPr>
          <w:ilvl w:val="0"/>
          <w:numId w:val="5"/>
        </w:numPr>
        <w:ind w:left="284" w:right="-437" w:firstLine="0"/>
        <w:jc w:val="left"/>
        <w:rPr>
          <w:color w:val="000000" w:themeColor="text1"/>
          <w:szCs w:val="24"/>
        </w:rPr>
      </w:pPr>
      <w:r w:rsidRPr="5F9E2CE3">
        <w:rPr>
          <w:rFonts w:ascii="Yu Gothic Light" w:eastAsia="Yu Gothic Light" w:hAnsi="Yu Gothic Light" w:cs="Yu Gothic Light"/>
          <w:color w:val="auto"/>
          <w:szCs w:val="24"/>
        </w:rPr>
        <w:t>O sistema deve ser capaz de gerar relatórios detalhados para análise e tomada de decisões.</w:t>
      </w:r>
    </w:p>
    <w:p w14:paraId="11A394CF" w14:textId="31A5592A" w:rsidR="4D1B2E6C" w:rsidRDefault="4D1B2E6C" w:rsidP="007B38B0">
      <w:pPr>
        <w:pStyle w:val="PargrafodaLista"/>
        <w:numPr>
          <w:ilvl w:val="0"/>
          <w:numId w:val="5"/>
        </w:numPr>
        <w:ind w:left="284" w:right="-437" w:firstLine="0"/>
        <w:jc w:val="left"/>
        <w:rPr>
          <w:color w:val="000000" w:themeColor="text1"/>
          <w:szCs w:val="24"/>
        </w:rPr>
      </w:pPr>
      <w:r w:rsidRPr="5F9E2CE3">
        <w:rPr>
          <w:rFonts w:ascii="Yu Gothic Light" w:eastAsia="Yu Gothic Light" w:hAnsi="Yu Gothic Light" w:cs="Yu Gothic Light"/>
          <w:color w:val="auto"/>
          <w:szCs w:val="24"/>
        </w:rPr>
        <w:t>Os dados gerados pelos sensores devem ser gravados em um Banco de Dados</w:t>
      </w:r>
      <w:r w:rsidR="4EEB8C10" w:rsidRPr="5F9E2CE3">
        <w:rPr>
          <w:rFonts w:ascii="Yu Gothic Light" w:eastAsia="Yu Gothic Light" w:hAnsi="Yu Gothic Light" w:cs="Yu Gothic Light"/>
          <w:color w:val="auto"/>
          <w:szCs w:val="24"/>
        </w:rPr>
        <w:t>.</w:t>
      </w:r>
    </w:p>
    <w:p w14:paraId="33FAA7AD" w14:textId="33C6E266" w:rsidR="707D8806" w:rsidRDefault="707D8806" w:rsidP="007B38B0">
      <w:pPr>
        <w:pStyle w:val="PargrafodaLista"/>
        <w:numPr>
          <w:ilvl w:val="0"/>
          <w:numId w:val="5"/>
        </w:numPr>
        <w:ind w:left="284" w:right="-437" w:firstLine="0"/>
        <w:jc w:val="left"/>
        <w:rPr>
          <w:rFonts w:ascii="Yu Gothic Light" w:eastAsia="Yu Gothic Light" w:hAnsi="Yu Gothic Light" w:cs="Yu Gothic Light"/>
          <w:color w:val="auto"/>
          <w:szCs w:val="24"/>
        </w:rPr>
      </w:pPr>
      <w:r w:rsidRPr="5F9E2CE3">
        <w:rPr>
          <w:rFonts w:ascii="Yu Gothic Light" w:eastAsia="Yu Gothic Light" w:hAnsi="Yu Gothic Light" w:cs="Yu Gothic Light"/>
          <w:color w:val="auto"/>
          <w:szCs w:val="24"/>
        </w:rPr>
        <w:t xml:space="preserve">O sistema deve permitir a definição de limites de temperatura e umidade aceitáveis para cada tipo de componente eletrônico, para que </w:t>
      </w:r>
      <w:proofErr w:type="gramStart"/>
      <w:r w:rsidRPr="5F9E2CE3">
        <w:rPr>
          <w:rFonts w:ascii="Yu Gothic Light" w:eastAsia="Yu Gothic Light" w:hAnsi="Yu Gothic Light" w:cs="Yu Gothic Light"/>
          <w:color w:val="auto"/>
          <w:szCs w:val="24"/>
        </w:rPr>
        <w:t>as variações fora</w:t>
      </w:r>
      <w:proofErr w:type="gramEnd"/>
      <w:r w:rsidRPr="5F9E2CE3">
        <w:rPr>
          <w:rFonts w:ascii="Yu Gothic Light" w:eastAsia="Yu Gothic Light" w:hAnsi="Yu Gothic Light" w:cs="Yu Gothic Light"/>
          <w:color w:val="auto"/>
          <w:szCs w:val="24"/>
        </w:rPr>
        <w:t xml:space="preserve"> desses limites possam ser detectadas e comunicadas imediatamente.</w:t>
      </w:r>
    </w:p>
    <w:p w14:paraId="00F6B632" w14:textId="31590078" w:rsidR="12F98756" w:rsidRDefault="12F98756" w:rsidP="007B38B0">
      <w:pPr>
        <w:ind w:left="284" w:right="-437" w:firstLine="0"/>
        <w:jc w:val="left"/>
        <w:rPr>
          <w:rFonts w:ascii="Yu Gothic Light" w:eastAsia="Yu Gothic Light" w:hAnsi="Yu Gothic Light" w:cs="Yu Gothic Light"/>
          <w:b/>
          <w:bCs/>
          <w:color w:val="auto"/>
          <w:szCs w:val="24"/>
        </w:rPr>
      </w:pPr>
      <w:r w:rsidRPr="5F9E2CE3">
        <w:rPr>
          <w:rFonts w:ascii="Yu Gothic Light" w:eastAsia="Yu Gothic Light" w:hAnsi="Yu Gothic Light" w:cs="Yu Gothic Light"/>
          <w:b/>
          <w:bCs/>
          <w:color w:val="auto"/>
          <w:szCs w:val="24"/>
        </w:rPr>
        <w:t xml:space="preserve">4.2 </w:t>
      </w:r>
      <w:r w:rsidR="5E9149A6" w:rsidRPr="5F9E2CE3">
        <w:rPr>
          <w:rFonts w:ascii="Yu Gothic Light" w:eastAsia="Yu Gothic Light" w:hAnsi="Yu Gothic Light" w:cs="Yu Gothic Light"/>
          <w:b/>
          <w:bCs/>
          <w:color w:val="auto"/>
          <w:szCs w:val="24"/>
        </w:rPr>
        <w:t>Requisitos Não-Funcionais:</w:t>
      </w:r>
    </w:p>
    <w:p w14:paraId="3F2000D8" w14:textId="6013E939" w:rsidR="5E9149A6" w:rsidRDefault="5E9149A6" w:rsidP="007B38B0">
      <w:pPr>
        <w:pStyle w:val="PargrafodaLista"/>
        <w:numPr>
          <w:ilvl w:val="0"/>
          <w:numId w:val="4"/>
        </w:numPr>
        <w:ind w:left="284" w:right="-437" w:firstLine="0"/>
        <w:jc w:val="left"/>
        <w:rPr>
          <w:color w:val="000000" w:themeColor="text1"/>
          <w:szCs w:val="24"/>
        </w:rPr>
      </w:pPr>
      <w:r w:rsidRPr="5F9E2CE3">
        <w:rPr>
          <w:rFonts w:ascii="Yu Gothic Light" w:eastAsia="Yu Gothic Light" w:hAnsi="Yu Gothic Light" w:cs="Yu Gothic Light"/>
          <w:color w:val="auto"/>
          <w:szCs w:val="24"/>
        </w:rPr>
        <w:t>O sistema deve ser altamente escalável, permitindo a adição de novos recursos e usuários no futuro.</w:t>
      </w:r>
    </w:p>
    <w:p w14:paraId="5AC53904" w14:textId="630CB963" w:rsidR="5E9149A6" w:rsidRPr="00AD1F4E" w:rsidRDefault="5E9149A6" w:rsidP="007B38B0">
      <w:pPr>
        <w:pStyle w:val="PargrafodaLista"/>
        <w:numPr>
          <w:ilvl w:val="0"/>
          <w:numId w:val="4"/>
        </w:numPr>
        <w:ind w:left="284" w:right="-437" w:firstLine="0"/>
        <w:jc w:val="left"/>
        <w:rPr>
          <w:color w:val="000000" w:themeColor="text1"/>
          <w:szCs w:val="24"/>
        </w:rPr>
      </w:pPr>
      <w:r w:rsidRPr="5F9E2CE3">
        <w:rPr>
          <w:rFonts w:ascii="Yu Gothic Light" w:eastAsia="Yu Gothic Light" w:hAnsi="Yu Gothic Light" w:cs="Yu Gothic Light"/>
          <w:color w:val="auto"/>
          <w:szCs w:val="24"/>
        </w:rPr>
        <w:t>O sistema deve ser compatível com as normas regulatórias, garantindo que os dados coletados estejam em conformidade com as leis e regulamentos aplicáveis.</w:t>
      </w:r>
    </w:p>
    <w:p w14:paraId="7A93CEBB" w14:textId="14D6E22B" w:rsidR="00AD1F4E" w:rsidRDefault="00AD1F4E" w:rsidP="00AD1F4E">
      <w:pPr>
        <w:pStyle w:val="PargrafodaLista"/>
        <w:ind w:left="284" w:right="-437" w:firstLine="0"/>
        <w:jc w:val="left"/>
        <w:rPr>
          <w:color w:val="000000" w:themeColor="text1"/>
          <w:szCs w:val="24"/>
        </w:rPr>
      </w:pPr>
    </w:p>
    <w:p w14:paraId="36268B47" w14:textId="77777777" w:rsidR="00AD1F4E" w:rsidRDefault="00AD1F4E" w:rsidP="00AD1F4E">
      <w:pPr>
        <w:spacing w:after="160"/>
        <w:ind w:left="284" w:right="-437" w:firstLine="0"/>
        <w:rPr>
          <w:rFonts w:ascii="Yu Gothic Light" w:eastAsia="Yu Gothic Light" w:hAnsi="Yu Gothic Light" w:cs="Yu Gothic Light"/>
          <w:b/>
          <w:bCs/>
          <w:color w:val="000000" w:themeColor="text1"/>
          <w:sz w:val="32"/>
          <w:szCs w:val="32"/>
        </w:rPr>
      </w:pPr>
      <w:r w:rsidRPr="5F9E2CE3">
        <w:rPr>
          <w:rFonts w:ascii="Yu Gothic Light" w:eastAsia="Yu Gothic Light" w:hAnsi="Yu Gothic Light" w:cs="Yu Gothic Light"/>
          <w:b/>
          <w:bCs/>
          <w:color w:val="000000" w:themeColor="text1"/>
          <w:sz w:val="32"/>
          <w:szCs w:val="32"/>
        </w:rPr>
        <w:t>4. Escopo</w:t>
      </w:r>
    </w:p>
    <w:p w14:paraId="7A1935DA" w14:textId="7FBA01B9" w:rsidR="37AC1042" w:rsidRDefault="00AD1F4E" w:rsidP="00AD1F4E">
      <w:pPr>
        <w:ind w:left="284" w:right="-437" w:firstLine="0"/>
        <w:jc w:val="left"/>
        <w:rPr>
          <w:b/>
          <w:bCs/>
          <w:color w:val="000000" w:themeColor="text1"/>
          <w:szCs w:val="24"/>
        </w:rPr>
      </w:pPr>
      <w:r w:rsidRPr="5F9E2CE3">
        <w:rPr>
          <w:rFonts w:ascii="Yu Gothic Light" w:eastAsia="Yu Gothic Light" w:hAnsi="Yu Gothic Light" w:cs="Yu Gothic Light"/>
          <w:b/>
          <w:bCs/>
          <w:color w:val="auto"/>
          <w:szCs w:val="24"/>
        </w:rPr>
        <w:t>4.1 Requisitos</w:t>
      </w:r>
    </w:p>
    <w:p w14:paraId="2C8A15EB" w14:textId="7616262B" w:rsidR="37AC1042" w:rsidRDefault="37AC1042" w:rsidP="007B38B0">
      <w:pPr>
        <w:ind w:left="284" w:right="-437" w:firstLine="0"/>
        <w:jc w:val="left"/>
        <w:rPr>
          <w:b/>
          <w:bCs/>
          <w:color w:val="000000" w:themeColor="text1"/>
          <w:szCs w:val="24"/>
        </w:rPr>
      </w:pPr>
    </w:p>
    <w:p w14:paraId="71FD7D89" w14:textId="59945819" w:rsidR="37AC1042" w:rsidRDefault="37AC1042" w:rsidP="007B38B0">
      <w:pPr>
        <w:ind w:left="284" w:right="-437" w:firstLine="0"/>
        <w:jc w:val="left"/>
        <w:rPr>
          <w:b/>
          <w:bCs/>
          <w:color w:val="000000" w:themeColor="text1"/>
          <w:szCs w:val="24"/>
        </w:rPr>
      </w:pPr>
    </w:p>
    <w:p w14:paraId="2139093C" w14:textId="252A7B9F" w:rsidR="37AC1042" w:rsidRDefault="37AC1042" w:rsidP="007B38B0">
      <w:pPr>
        <w:ind w:left="284" w:right="-437" w:firstLine="0"/>
        <w:jc w:val="left"/>
        <w:rPr>
          <w:b/>
          <w:bCs/>
          <w:color w:val="000000" w:themeColor="text1"/>
          <w:szCs w:val="24"/>
        </w:rPr>
      </w:pPr>
    </w:p>
    <w:p w14:paraId="3E32AB4A" w14:textId="714EA247" w:rsidR="37AC1042" w:rsidRDefault="37AC1042" w:rsidP="37AC1042">
      <w:pPr>
        <w:ind w:left="0" w:firstLine="0"/>
        <w:jc w:val="left"/>
        <w:rPr>
          <w:b/>
          <w:bCs/>
          <w:color w:val="000000" w:themeColor="text1"/>
          <w:szCs w:val="24"/>
        </w:rPr>
      </w:pPr>
    </w:p>
    <w:sectPr w:rsidR="37AC1042" w:rsidSect="00E4212A">
      <w:headerReference w:type="default" r:id="rId11"/>
      <w:footerReference w:type="default" r:id="rId12"/>
      <w:pgSz w:w="11907" w:h="16839"/>
      <w:pgMar w:top="720" w:right="1134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01B58C" w14:textId="77777777" w:rsidR="0077171E" w:rsidRDefault="0077171E" w:rsidP="00F778B5">
      <w:pPr>
        <w:spacing w:after="0" w:line="240" w:lineRule="auto"/>
      </w:pPr>
      <w:r>
        <w:separator/>
      </w:r>
    </w:p>
  </w:endnote>
  <w:endnote w:type="continuationSeparator" w:id="0">
    <w:p w14:paraId="2DA4BA60" w14:textId="77777777" w:rsidR="0077171E" w:rsidRDefault="0077171E" w:rsidP="00F778B5">
      <w:pPr>
        <w:spacing w:after="0" w:line="240" w:lineRule="auto"/>
      </w:pPr>
      <w:r>
        <w:continuationSeparator/>
      </w:r>
    </w:p>
  </w:endnote>
  <w:endnote w:type="continuationNotice" w:id="1">
    <w:p w14:paraId="389FF406" w14:textId="77777777" w:rsidR="0077171E" w:rsidRDefault="0077171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85"/>
      <w:gridCol w:w="3485"/>
      <w:gridCol w:w="3485"/>
    </w:tblGrid>
    <w:tr w:rsidR="37AC1042" w14:paraId="498CCBC9" w14:textId="77777777" w:rsidTr="37AC1042">
      <w:trPr>
        <w:trHeight w:val="300"/>
      </w:trPr>
      <w:tc>
        <w:tcPr>
          <w:tcW w:w="3485" w:type="dxa"/>
        </w:tcPr>
        <w:p w14:paraId="0311D3B0" w14:textId="0A05F482" w:rsidR="37AC1042" w:rsidRDefault="37AC1042" w:rsidP="37AC1042">
          <w:pPr>
            <w:pStyle w:val="Cabealho"/>
            <w:ind w:left="-115"/>
            <w:jc w:val="left"/>
          </w:pPr>
        </w:p>
      </w:tc>
      <w:tc>
        <w:tcPr>
          <w:tcW w:w="3485" w:type="dxa"/>
        </w:tcPr>
        <w:p w14:paraId="7D2D02AA" w14:textId="4751E431" w:rsidR="37AC1042" w:rsidRDefault="37AC1042" w:rsidP="37AC1042">
          <w:pPr>
            <w:pStyle w:val="Cabealho"/>
            <w:jc w:val="center"/>
          </w:pPr>
        </w:p>
      </w:tc>
      <w:tc>
        <w:tcPr>
          <w:tcW w:w="3485" w:type="dxa"/>
        </w:tcPr>
        <w:p w14:paraId="36ECC2A6" w14:textId="136E33B4" w:rsidR="37AC1042" w:rsidRDefault="77CC6C71" w:rsidP="77CC6C71">
          <w:pPr>
            <w:pStyle w:val="Cabealho"/>
            <w:ind w:right="-115"/>
            <w:jc w:val="right"/>
          </w:pPr>
          <w:r>
            <w:t>1</w:t>
          </w:r>
        </w:p>
        <w:p w14:paraId="35F8E5D1" w14:textId="7C62AD0E" w:rsidR="37AC1042" w:rsidRDefault="37AC1042" w:rsidP="77CC6C71">
          <w:pPr>
            <w:pStyle w:val="Cabealho"/>
            <w:ind w:left="0" w:right="-115" w:firstLine="0"/>
            <w:jc w:val="right"/>
          </w:pPr>
        </w:p>
      </w:tc>
    </w:tr>
  </w:tbl>
  <w:p w14:paraId="320EA1FC" w14:textId="12E3408E" w:rsidR="37AC1042" w:rsidRDefault="37AC1042" w:rsidP="37AC104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644379" w14:textId="77777777" w:rsidR="0077171E" w:rsidRDefault="0077171E" w:rsidP="00F778B5">
      <w:pPr>
        <w:spacing w:after="0" w:line="240" w:lineRule="auto"/>
      </w:pPr>
      <w:r>
        <w:separator/>
      </w:r>
    </w:p>
  </w:footnote>
  <w:footnote w:type="continuationSeparator" w:id="0">
    <w:p w14:paraId="5B717539" w14:textId="77777777" w:rsidR="0077171E" w:rsidRDefault="0077171E" w:rsidP="00F778B5">
      <w:pPr>
        <w:spacing w:after="0" w:line="240" w:lineRule="auto"/>
      </w:pPr>
      <w:r>
        <w:continuationSeparator/>
      </w:r>
    </w:p>
  </w:footnote>
  <w:footnote w:type="continuationNotice" w:id="1">
    <w:p w14:paraId="7D87ABBD" w14:textId="77777777" w:rsidR="0077171E" w:rsidRDefault="0077171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85"/>
      <w:gridCol w:w="3485"/>
      <w:gridCol w:w="3485"/>
    </w:tblGrid>
    <w:tr w:rsidR="37AC1042" w14:paraId="726EBAA8" w14:textId="77777777" w:rsidTr="37AC1042">
      <w:trPr>
        <w:trHeight w:val="300"/>
      </w:trPr>
      <w:tc>
        <w:tcPr>
          <w:tcW w:w="3485" w:type="dxa"/>
        </w:tcPr>
        <w:p w14:paraId="412594A2" w14:textId="4DA0A2FE" w:rsidR="37AC1042" w:rsidRDefault="37AC1042" w:rsidP="37AC1042">
          <w:pPr>
            <w:pStyle w:val="Cabealho"/>
            <w:ind w:left="-115"/>
            <w:jc w:val="left"/>
          </w:pPr>
        </w:p>
      </w:tc>
      <w:tc>
        <w:tcPr>
          <w:tcW w:w="3485" w:type="dxa"/>
        </w:tcPr>
        <w:p w14:paraId="29250539" w14:textId="24025CEC" w:rsidR="37AC1042" w:rsidRDefault="37AC1042" w:rsidP="37AC1042">
          <w:pPr>
            <w:pStyle w:val="Cabealho"/>
            <w:jc w:val="center"/>
          </w:pPr>
        </w:p>
      </w:tc>
      <w:tc>
        <w:tcPr>
          <w:tcW w:w="3485" w:type="dxa"/>
        </w:tcPr>
        <w:p w14:paraId="7B2E614A" w14:textId="358FAC6A" w:rsidR="37AC1042" w:rsidRDefault="37AC1042" w:rsidP="37AC1042">
          <w:pPr>
            <w:pStyle w:val="Cabealho"/>
            <w:ind w:right="-115"/>
            <w:jc w:val="right"/>
          </w:pPr>
        </w:p>
      </w:tc>
    </w:tr>
  </w:tbl>
  <w:p w14:paraId="039704B6" w14:textId="300516BF" w:rsidR="37AC1042" w:rsidRDefault="37AC1042" w:rsidP="37AC1042">
    <w:pPr>
      <w:pStyle w:val="Cabealh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AyFpmVU0QCv1RZ" int2:id="RtE5HhaZ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C6546"/>
    <w:multiLevelType w:val="hybridMultilevel"/>
    <w:tmpl w:val="4A504B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212C4F"/>
    <w:multiLevelType w:val="hybridMultilevel"/>
    <w:tmpl w:val="3E3E42C6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F5E4552"/>
    <w:multiLevelType w:val="multilevel"/>
    <w:tmpl w:val="2084D228"/>
    <w:lvl w:ilvl="0">
      <w:start w:val="1"/>
      <w:numFmt w:val="decimal"/>
      <w:pStyle w:val="Ttulo1"/>
      <w:lvlText w:val="%1."/>
      <w:lvlJc w:val="left"/>
      <w:pPr>
        <w:ind w:left="1239" w:hanging="360"/>
      </w:pPr>
    </w:lvl>
    <w:lvl w:ilvl="1">
      <w:start w:val="2"/>
      <w:numFmt w:val="decimal"/>
      <w:isLgl/>
      <w:lvlText w:val="%1.%2"/>
      <w:lvlJc w:val="left"/>
      <w:pPr>
        <w:ind w:left="123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5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1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79" w:hanging="1800"/>
      </w:pPr>
      <w:rPr>
        <w:rFonts w:hint="default"/>
      </w:rPr>
    </w:lvl>
  </w:abstractNum>
  <w:abstractNum w:abstractNumId="3" w15:restartNumberingAfterBreak="0">
    <w:nsid w:val="10E006C0"/>
    <w:multiLevelType w:val="hybridMultilevel"/>
    <w:tmpl w:val="8BA6F2A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985525"/>
    <w:multiLevelType w:val="hybridMultilevel"/>
    <w:tmpl w:val="6C2A0962"/>
    <w:lvl w:ilvl="0" w:tplc="04160001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5" w15:restartNumberingAfterBreak="0">
    <w:nsid w:val="16A2FFD7"/>
    <w:multiLevelType w:val="hybridMultilevel"/>
    <w:tmpl w:val="38D485E2"/>
    <w:lvl w:ilvl="0" w:tplc="CBAE58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52820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7D46568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AC0A81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50817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06EE5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B5031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67460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08A9F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18BC7F"/>
    <w:multiLevelType w:val="hybridMultilevel"/>
    <w:tmpl w:val="685E53E2"/>
    <w:lvl w:ilvl="0" w:tplc="6AC8DBC4">
      <w:start w:val="1"/>
      <w:numFmt w:val="decimal"/>
      <w:lvlText w:val="%1."/>
      <w:lvlJc w:val="left"/>
      <w:pPr>
        <w:ind w:left="720" w:hanging="360"/>
      </w:pPr>
    </w:lvl>
    <w:lvl w:ilvl="1" w:tplc="810AD980">
      <w:start w:val="1"/>
      <w:numFmt w:val="lowerLetter"/>
      <w:lvlText w:val="%2."/>
      <w:lvlJc w:val="left"/>
      <w:pPr>
        <w:ind w:left="1440" w:hanging="360"/>
      </w:pPr>
    </w:lvl>
    <w:lvl w:ilvl="2" w:tplc="8C9CCD4A">
      <w:start w:val="1"/>
      <w:numFmt w:val="lowerRoman"/>
      <w:lvlText w:val="%3."/>
      <w:lvlJc w:val="right"/>
      <w:pPr>
        <w:ind w:left="2160" w:hanging="180"/>
      </w:pPr>
    </w:lvl>
    <w:lvl w:ilvl="3" w:tplc="12DA91CC">
      <w:start w:val="1"/>
      <w:numFmt w:val="decimal"/>
      <w:lvlText w:val="%4."/>
      <w:lvlJc w:val="left"/>
      <w:pPr>
        <w:ind w:left="2880" w:hanging="360"/>
      </w:pPr>
    </w:lvl>
    <w:lvl w:ilvl="4" w:tplc="D93A2830">
      <w:start w:val="1"/>
      <w:numFmt w:val="lowerLetter"/>
      <w:lvlText w:val="%5."/>
      <w:lvlJc w:val="left"/>
      <w:pPr>
        <w:ind w:left="3600" w:hanging="360"/>
      </w:pPr>
    </w:lvl>
    <w:lvl w:ilvl="5" w:tplc="0B9CD88A">
      <w:start w:val="1"/>
      <w:numFmt w:val="lowerRoman"/>
      <w:lvlText w:val="%6."/>
      <w:lvlJc w:val="right"/>
      <w:pPr>
        <w:ind w:left="4320" w:hanging="180"/>
      </w:pPr>
    </w:lvl>
    <w:lvl w:ilvl="6" w:tplc="D7B838A4">
      <w:start w:val="1"/>
      <w:numFmt w:val="decimal"/>
      <w:lvlText w:val="%7."/>
      <w:lvlJc w:val="left"/>
      <w:pPr>
        <w:ind w:left="5040" w:hanging="360"/>
      </w:pPr>
    </w:lvl>
    <w:lvl w:ilvl="7" w:tplc="3E84B9B0">
      <w:start w:val="1"/>
      <w:numFmt w:val="lowerLetter"/>
      <w:lvlText w:val="%8."/>
      <w:lvlJc w:val="left"/>
      <w:pPr>
        <w:ind w:left="5760" w:hanging="360"/>
      </w:pPr>
    </w:lvl>
    <w:lvl w:ilvl="8" w:tplc="3EB2899E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C9E619"/>
    <w:multiLevelType w:val="hybridMultilevel"/>
    <w:tmpl w:val="93EA12C6"/>
    <w:lvl w:ilvl="0" w:tplc="B5D2C5F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8EEB6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A880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D8FE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C209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6277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AB60D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5CD1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AA41A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48789F"/>
    <w:multiLevelType w:val="hybridMultilevel"/>
    <w:tmpl w:val="889AE75C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36FD1B"/>
    <w:multiLevelType w:val="hybridMultilevel"/>
    <w:tmpl w:val="54384E46"/>
    <w:lvl w:ilvl="0" w:tplc="6D3872E2">
      <w:start w:val="1"/>
      <w:numFmt w:val="decimal"/>
      <w:lvlText w:val="%1."/>
      <w:lvlJc w:val="left"/>
      <w:pPr>
        <w:ind w:left="720" w:hanging="360"/>
      </w:pPr>
    </w:lvl>
    <w:lvl w:ilvl="1" w:tplc="D364421C">
      <w:start w:val="1"/>
      <w:numFmt w:val="lowerLetter"/>
      <w:lvlText w:val="%2."/>
      <w:lvlJc w:val="left"/>
      <w:pPr>
        <w:ind w:left="1440" w:hanging="360"/>
      </w:pPr>
    </w:lvl>
    <w:lvl w:ilvl="2" w:tplc="7F6E15F0">
      <w:start w:val="1"/>
      <w:numFmt w:val="lowerRoman"/>
      <w:lvlText w:val="%3."/>
      <w:lvlJc w:val="right"/>
      <w:pPr>
        <w:ind w:left="2160" w:hanging="180"/>
      </w:pPr>
    </w:lvl>
    <w:lvl w:ilvl="3" w:tplc="1090D0A2">
      <w:start w:val="1"/>
      <w:numFmt w:val="decimal"/>
      <w:lvlText w:val="%4."/>
      <w:lvlJc w:val="left"/>
      <w:pPr>
        <w:ind w:left="2880" w:hanging="360"/>
      </w:pPr>
    </w:lvl>
    <w:lvl w:ilvl="4" w:tplc="8B84E53E">
      <w:start w:val="1"/>
      <w:numFmt w:val="lowerLetter"/>
      <w:lvlText w:val="%5."/>
      <w:lvlJc w:val="left"/>
      <w:pPr>
        <w:ind w:left="3600" w:hanging="360"/>
      </w:pPr>
    </w:lvl>
    <w:lvl w:ilvl="5" w:tplc="3968A23C">
      <w:start w:val="1"/>
      <w:numFmt w:val="lowerRoman"/>
      <w:lvlText w:val="%6."/>
      <w:lvlJc w:val="right"/>
      <w:pPr>
        <w:ind w:left="4320" w:hanging="180"/>
      </w:pPr>
    </w:lvl>
    <w:lvl w:ilvl="6" w:tplc="7C487442">
      <w:start w:val="1"/>
      <w:numFmt w:val="decimal"/>
      <w:lvlText w:val="%7."/>
      <w:lvlJc w:val="left"/>
      <w:pPr>
        <w:ind w:left="5040" w:hanging="360"/>
      </w:pPr>
    </w:lvl>
    <w:lvl w:ilvl="7" w:tplc="7C402730">
      <w:start w:val="1"/>
      <w:numFmt w:val="lowerLetter"/>
      <w:lvlText w:val="%8."/>
      <w:lvlJc w:val="left"/>
      <w:pPr>
        <w:ind w:left="5760" w:hanging="360"/>
      </w:pPr>
    </w:lvl>
    <w:lvl w:ilvl="8" w:tplc="A6F4663A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4D6B89"/>
    <w:multiLevelType w:val="hybridMultilevel"/>
    <w:tmpl w:val="DF7291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E90ACA"/>
    <w:multiLevelType w:val="hybridMultilevel"/>
    <w:tmpl w:val="EAAC5046"/>
    <w:lvl w:ilvl="0" w:tplc="6A3CFB5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color w:val="2F2F3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5D32938"/>
    <w:multiLevelType w:val="hybridMultilevel"/>
    <w:tmpl w:val="EEA605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EE310A"/>
    <w:multiLevelType w:val="multilevel"/>
    <w:tmpl w:val="53AEAF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3600" w:hanging="108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5400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7200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7920" w:hanging="1800"/>
      </w:pPr>
      <w:rPr>
        <w:rFonts w:hint="default"/>
        <w:b w:val="0"/>
      </w:rPr>
    </w:lvl>
  </w:abstractNum>
  <w:abstractNum w:abstractNumId="14" w15:restartNumberingAfterBreak="0">
    <w:nsid w:val="3A1E0DAB"/>
    <w:multiLevelType w:val="multilevel"/>
    <w:tmpl w:val="3EEC53C8"/>
    <w:lvl w:ilvl="0">
      <w:start w:val="1"/>
      <w:numFmt w:val="decimal"/>
      <w:lvlText w:val="%1."/>
      <w:lvlJc w:val="left"/>
      <w:pPr>
        <w:ind w:left="1239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BB4D61"/>
    <w:multiLevelType w:val="hybridMultilevel"/>
    <w:tmpl w:val="6F9E7930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B65111"/>
    <w:multiLevelType w:val="hybridMultilevel"/>
    <w:tmpl w:val="2A72E21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B75FFF"/>
    <w:multiLevelType w:val="hybridMultilevel"/>
    <w:tmpl w:val="784A44EE"/>
    <w:lvl w:ilvl="0" w:tplc="8CAADFC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2F2F3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0925BB"/>
    <w:multiLevelType w:val="multilevel"/>
    <w:tmpl w:val="D9EE1B52"/>
    <w:lvl w:ilvl="0">
      <w:start w:val="1"/>
      <w:numFmt w:val="decimal"/>
      <w:lvlText w:val="%1."/>
      <w:lvlJc w:val="left"/>
      <w:pPr>
        <w:ind w:left="1004" w:hanging="360"/>
      </w:pPr>
    </w:lvl>
    <w:lvl w:ilvl="1">
      <w:start w:val="4"/>
      <w:numFmt w:val="decimal"/>
      <w:isLgl/>
      <w:lvlText w:val="%1.%2"/>
      <w:lvlJc w:val="left"/>
      <w:pPr>
        <w:ind w:left="100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36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2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2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8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8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4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44" w:hanging="1800"/>
      </w:pPr>
      <w:rPr>
        <w:rFonts w:hint="default"/>
      </w:rPr>
    </w:lvl>
  </w:abstractNum>
  <w:abstractNum w:abstractNumId="19" w15:restartNumberingAfterBreak="0">
    <w:nsid w:val="47D75E12"/>
    <w:multiLevelType w:val="hybridMultilevel"/>
    <w:tmpl w:val="C632112A"/>
    <w:lvl w:ilvl="0" w:tplc="C562E73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B4CD6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EE08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D25A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025C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70CCA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1E094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3A42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F4019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FEBB68"/>
    <w:multiLevelType w:val="hybridMultilevel"/>
    <w:tmpl w:val="D50E0266"/>
    <w:lvl w:ilvl="0" w:tplc="672C59F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F4628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C9C50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366A6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C877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98D8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A8D1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12A2E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F249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6625F2"/>
    <w:multiLevelType w:val="multilevel"/>
    <w:tmpl w:val="5CAA442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440" w:hanging="360"/>
      </w:pPr>
      <w:rPr>
        <w:rFonts w:hint="default"/>
        <w:b w:val="0"/>
        <w:color w:val="2F2F30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  <w:b w:val="0"/>
        <w:color w:val="2F2F30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  <w:b w:val="0"/>
        <w:color w:val="2F2F30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  <w:b w:val="0"/>
        <w:color w:val="2F2F30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  <w:b w:val="0"/>
        <w:color w:val="2F2F30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  <w:b w:val="0"/>
        <w:color w:val="2F2F30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  <w:b w:val="0"/>
        <w:color w:val="2F2F30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  <w:b w:val="0"/>
        <w:color w:val="2F2F30"/>
      </w:rPr>
    </w:lvl>
  </w:abstractNum>
  <w:abstractNum w:abstractNumId="22" w15:restartNumberingAfterBreak="0">
    <w:nsid w:val="4D4A4C94"/>
    <w:multiLevelType w:val="hybridMultilevel"/>
    <w:tmpl w:val="1C647612"/>
    <w:lvl w:ilvl="0" w:tplc="070C9176">
      <w:start w:val="1"/>
      <w:numFmt w:val="decimal"/>
      <w:lvlText w:val="%1."/>
      <w:lvlJc w:val="left"/>
      <w:pPr>
        <w:ind w:left="720" w:hanging="360"/>
      </w:pPr>
    </w:lvl>
    <w:lvl w:ilvl="1" w:tplc="CEC26E08">
      <w:start w:val="1"/>
      <w:numFmt w:val="lowerLetter"/>
      <w:lvlText w:val="%2."/>
      <w:lvlJc w:val="left"/>
      <w:pPr>
        <w:ind w:left="1440" w:hanging="360"/>
      </w:pPr>
    </w:lvl>
    <w:lvl w:ilvl="2" w:tplc="AA421946">
      <w:start w:val="1"/>
      <w:numFmt w:val="lowerRoman"/>
      <w:lvlText w:val="%3."/>
      <w:lvlJc w:val="right"/>
      <w:pPr>
        <w:ind w:left="2160" w:hanging="180"/>
      </w:pPr>
    </w:lvl>
    <w:lvl w:ilvl="3" w:tplc="E168EF0E">
      <w:start w:val="1"/>
      <w:numFmt w:val="decimal"/>
      <w:lvlText w:val="%4."/>
      <w:lvlJc w:val="left"/>
      <w:pPr>
        <w:ind w:left="2880" w:hanging="360"/>
      </w:pPr>
    </w:lvl>
    <w:lvl w:ilvl="4" w:tplc="8B4ED344">
      <w:start w:val="1"/>
      <w:numFmt w:val="lowerLetter"/>
      <w:lvlText w:val="%5."/>
      <w:lvlJc w:val="left"/>
      <w:pPr>
        <w:ind w:left="3600" w:hanging="360"/>
      </w:pPr>
    </w:lvl>
    <w:lvl w:ilvl="5" w:tplc="642458EE">
      <w:start w:val="1"/>
      <w:numFmt w:val="lowerRoman"/>
      <w:lvlText w:val="%6."/>
      <w:lvlJc w:val="right"/>
      <w:pPr>
        <w:ind w:left="4320" w:hanging="180"/>
      </w:pPr>
    </w:lvl>
    <w:lvl w:ilvl="6" w:tplc="09405AD8">
      <w:start w:val="1"/>
      <w:numFmt w:val="decimal"/>
      <w:lvlText w:val="%7."/>
      <w:lvlJc w:val="left"/>
      <w:pPr>
        <w:ind w:left="5040" w:hanging="360"/>
      </w:pPr>
    </w:lvl>
    <w:lvl w:ilvl="7" w:tplc="7C98608A">
      <w:start w:val="1"/>
      <w:numFmt w:val="lowerLetter"/>
      <w:lvlText w:val="%8."/>
      <w:lvlJc w:val="left"/>
      <w:pPr>
        <w:ind w:left="5760" w:hanging="360"/>
      </w:pPr>
    </w:lvl>
    <w:lvl w:ilvl="8" w:tplc="2586DB6C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E173DB"/>
    <w:multiLevelType w:val="hybridMultilevel"/>
    <w:tmpl w:val="CC6AA172"/>
    <w:lvl w:ilvl="0" w:tplc="1284904A">
      <w:start w:val="1"/>
      <w:numFmt w:val="decimal"/>
      <w:lvlText w:val="%1."/>
      <w:lvlJc w:val="left"/>
      <w:pPr>
        <w:ind w:left="720" w:hanging="360"/>
      </w:pPr>
    </w:lvl>
    <w:lvl w:ilvl="1" w:tplc="0A4C71C6">
      <w:start w:val="1"/>
      <w:numFmt w:val="lowerLetter"/>
      <w:lvlText w:val="%2."/>
      <w:lvlJc w:val="left"/>
      <w:pPr>
        <w:ind w:left="1440" w:hanging="360"/>
      </w:pPr>
    </w:lvl>
    <w:lvl w:ilvl="2" w:tplc="20864014">
      <w:start w:val="1"/>
      <w:numFmt w:val="lowerRoman"/>
      <w:lvlText w:val="%3."/>
      <w:lvlJc w:val="right"/>
      <w:pPr>
        <w:ind w:left="2160" w:hanging="180"/>
      </w:pPr>
    </w:lvl>
    <w:lvl w:ilvl="3" w:tplc="A65CB49C">
      <w:start w:val="1"/>
      <w:numFmt w:val="decimal"/>
      <w:lvlText w:val="%4."/>
      <w:lvlJc w:val="left"/>
      <w:pPr>
        <w:ind w:left="2880" w:hanging="360"/>
      </w:pPr>
    </w:lvl>
    <w:lvl w:ilvl="4" w:tplc="6A2ECAB8">
      <w:start w:val="1"/>
      <w:numFmt w:val="lowerLetter"/>
      <w:lvlText w:val="%5."/>
      <w:lvlJc w:val="left"/>
      <w:pPr>
        <w:ind w:left="3600" w:hanging="360"/>
      </w:pPr>
    </w:lvl>
    <w:lvl w:ilvl="5" w:tplc="9EEE8454">
      <w:start w:val="1"/>
      <w:numFmt w:val="lowerRoman"/>
      <w:lvlText w:val="%6."/>
      <w:lvlJc w:val="right"/>
      <w:pPr>
        <w:ind w:left="4320" w:hanging="180"/>
      </w:pPr>
    </w:lvl>
    <w:lvl w:ilvl="6" w:tplc="3188A600">
      <w:start w:val="1"/>
      <w:numFmt w:val="decimal"/>
      <w:lvlText w:val="%7."/>
      <w:lvlJc w:val="left"/>
      <w:pPr>
        <w:ind w:left="5040" w:hanging="360"/>
      </w:pPr>
    </w:lvl>
    <w:lvl w:ilvl="7" w:tplc="F3A81084">
      <w:start w:val="1"/>
      <w:numFmt w:val="lowerLetter"/>
      <w:lvlText w:val="%8."/>
      <w:lvlJc w:val="left"/>
      <w:pPr>
        <w:ind w:left="5760" w:hanging="360"/>
      </w:pPr>
    </w:lvl>
    <w:lvl w:ilvl="8" w:tplc="0392409A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1959C2"/>
    <w:multiLevelType w:val="hybridMultilevel"/>
    <w:tmpl w:val="D6667F90"/>
    <w:lvl w:ilvl="0" w:tplc="203E6E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76F3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12023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AD2844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B8D3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41630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7AEF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FA96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C26D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F680CD"/>
    <w:multiLevelType w:val="hybridMultilevel"/>
    <w:tmpl w:val="FA925552"/>
    <w:lvl w:ilvl="0" w:tplc="9808DBBC">
      <w:start w:val="1"/>
      <w:numFmt w:val="decimal"/>
      <w:lvlText w:val="%1."/>
      <w:lvlJc w:val="left"/>
      <w:pPr>
        <w:ind w:left="720" w:hanging="360"/>
      </w:pPr>
    </w:lvl>
    <w:lvl w:ilvl="1" w:tplc="3B908718">
      <w:start w:val="1"/>
      <w:numFmt w:val="lowerLetter"/>
      <w:lvlText w:val="%2."/>
      <w:lvlJc w:val="left"/>
      <w:pPr>
        <w:ind w:left="1440" w:hanging="360"/>
      </w:pPr>
    </w:lvl>
    <w:lvl w:ilvl="2" w:tplc="4C4A0CC4">
      <w:start w:val="1"/>
      <w:numFmt w:val="lowerRoman"/>
      <w:lvlText w:val="%3."/>
      <w:lvlJc w:val="right"/>
      <w:pPr>
        <w:ind w:left="2160" w:hanging="180"/>
      </w:pPr>
    </w:lvl>
    <w:lvl w:ilvl="3" w:tplc="FCC6BE4A">
      <w:start w:val="1"/>
      <w:numFmt w:val="decimal"/>
      <w:lvlText w:val="%4."/>
      <w:lvlJc w:val="left"/>
      <w:pPr>
        <w:ind w:left="2880" w:hanging="360"/>
      </w:pPr>
    </w:lvl>
    <w:lvl w:ilvl="4" w:tplc="C002B6B8">
      <w:start w:val="1"/>
      <w:numFmt w:val="lowerLetter"/>
      <w:lvlText w:val="%5."/>
      <w:lvlJc w:val="left"/>
      <w:pPr>
        <w:ind w:left="3600" w:hanging="360"/>
      </w:pPr>
    </w:lvl>
    <w:lvl w:ilvl="5" w:tplc="1FCE81B0">
      <w:start w:val="1"/>
      <w:numFmt w:val="lowerRoman"/>
      <w:lvlText w:val="%6."/>
      <w:lvlJc w:val="right"/>
      <w:pPr>
        <w:ind w:left="4320" w:hanging="180"/>
      </w:pPr>
    </w:lvl>
    <w:lvl w:ilvl="6" w:tplc="A358F7C2">
      <w:start w:val="1"/>
      <w:numFmt w:val="decimal"/>
      <w:lvlText w:val="%7."/>
      <w:lvlJc w:val="left"/>
      <w:pPr>
        <w:ind w:left="5040" w:hanging="360"/>
      </w:pPr>
    </w:lvl>
    <w:lvl w:ilvl="7" w:tplc="62FCF29C">
      <w:start w:val="1"/>
      <w:numFmt w:val="lowerLetter"/>
      <w:lvlText w:val="%8."/>
      <w:lvlJc w:val="left"/>
      <w:pPr>
        <w:ind w:left="5760" w:hanging="360"/>
      </w:pPr>
    </w:lvl>
    <w:lvl w:ilvl="8" w:tplc="106434FC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60157A"/>
    <w:multiLevelType w:val="hybridMultilevel"/>
    <w:tmpl w:val="6AB413D4"/>
    <w:lvl w:ilvl="0" w:tplc="660EC2C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7407A1F4"/>
    <w:multiLevelType w:val="hybridMultilevel"/>
    <w:tmpl w:val="5AE0CABC"/>
    <w:lvl w:ilvl="0" w:tplc="33A2367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5D04FA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F384F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61285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3E0C9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C542C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4C6E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A0AD3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C0EA2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664974">
    <w:abstractNumId w:val="25"/>
  </w:num>
  <w:num w:numId="2" w16cid:durableId="62072470">
    <w:abstractNumId w:val="23"/>
  </w:num>
  <w:num w:numId="3" w16cid:durableId="2014410065">
    <w:abstractNumId w:val="6"/>
  </w:num>
  <w:num w:numId="4" w16cid:durableId="1153519735">
    <w:abstractNumId w:val="24"/>
  </w:num>
  <w:num w:numId="5" w16cid:durableId="2106729194">
    <w:abstractNumId w:val="5"/>
  </w:num>
  <w:num w:numId="6" w16cid:durableId="89351603">
    <w:abstractNumId w:val="22"/>
  </w:num>
  <w:num w:numId="7" w16cid:durableId="2147236739">
    <w:abstractNumId w:val="20"/>
  </w:num>
  <w:num w:numId="8" w16cid:durableId="697969945">
    <w:abstractNumId w:val="7"/>
  </w:num>
  <w:num w:numId="9" w16cid:durableId="1660577262">
    <w:abstractNumId w:val="27"/>
  </w:num>
  <w:num w:numId="10" w16cid:durableId="2004383126">
    <w:abstractNumId w:val="19"/>
  </w:num>
  <w:num w:numId="11" w16cid:durableId="1709724667">
    <w:abstractNumId w:val="9"/>
  </w:num>
  <w:num w:numId="12" w16cid:durableId="240799677">
    <w:abstractNumId w:val="14"/>
  </w:num>
  <w:num w:numId="13" w16cid:durableId="2129545945">
    <w:abstractNumId w:val="13"/>
  </w:num>
  <w:num w:numId="14" w16cid:durableId="1199514055">
    <w:abstractNumId w:val="21"/>
  </w:num>
  <w:num w:numId="15" w16cid:durableId="1296911502">
    <w:abstractNumId w:val="26"/>
  </w:num>
  <w:num w:numId="16" w16cid:durableId="216472356">
    <w:abstractNumId w:val="2"/>
  </w:num>
  <w:num w:numId="17" w16cid:durableId="1929268677">
    <w:abstractNumId w:val="17"/>
  </w:num>
  <w:num w:numId="18" w16cid:durableId="388000652">
    <w:abstractNumId w:val="11"/>
  </w:num>
  <w:num w:numId="19" w16cid:durableId="1289968591">
    <w:abstractNumId w:val="18"/>
  </w:num>
  <w:num w:numId="20" w16cid:durableId="814419426">
    <w:abstractNumId w:val="8"/>
  </w:num>
  <w:num w:numId="21" w16cid:durableId="1310162737">
    <w:abstractNumId w:val="15"/>
  </w:num>
  <w:num w:numId="22" w16cid:durableId="1870995201">
    <w:abstractNumId w:val="16"/>
  </w:num>
  <w:num w:numId="23" w16cid:durableId="1450932707">
    <w:abstractNumId w:val="3"/>
  </w:num>
  <w:num w:numId="24" w16cid:durableId="256526927">
    <w:abstractNumId w:val="2"/>
  </w:num>
  <w:num w:numId="25" w16cid:durableId="214314283">
    <w:abstractNumId w:val="1"/>
  </w:num>
  <w:num w:numId="26" w16cid:durableId="1875732261">
    <w:abstractNumId w:val="12"/>
  </w:num>
  <w:num w:numId="27" w16cid:durableId="1339578853">
    <w:abstractNumId w:val="0"/>
  </w:num>
  <w:num w:numId="28" w16cid:durableId="1246527073">
    <w:abstractNumId w:val="10"/>
  </w:num>
  <w:num w:numId="29" w16cid:durableId="1025788903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IMONE LOPES DOS SANTOS .">
    <w15:presenceInfo w15:providerId="AD" w15:userId="S::simone.santos@sptech.school::6ba6929e-753c-4b34-86d6-43f49694e88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DD1"/>
    <w:rsid w:val="00001AA5"/>
    <w:rsid w:val="00003317"/>
    <w:rsid w:val="00011DF3"/>
    <w:rsid w:val="00013DD1"/>
    <w:rsid w:val="0001721D"/>
    <w:rsid w:val="00021AE7"/>
    <w:rsid w:val="00022568"/>
    <w:rsid w:val="00022D65"/>
    <w:rsid w:val="0002526D"/>
    <w:rsid w:val="00026707"/>
    <w:rsid w:val="000267B6"/>
    <w:rsid w:val="00026BDE"/>
    <w:rsid w:val="00051B95"/>
    <w:rsid w:val="000522AE"/>
    <w:rsid w:val="00054617"/>
    <w:rsid w:val="000656E1"/>
    <w:rsid w:val="00090D5F"/>
    <w:rsid w:val="00097FAC"/>
    <w:rsid w:val="000A314E"/>
    <w:rsid w:val="000B085E"/>
    <w:rsid w:val="000D2C6E"/>
    <w:rsid w:val="000D4803"/>
    <w:rsid w:val="000D5735"/>
    <w:rsid w:val="000D73EF"/>
    <w:rsid w:val="000E38BC"/>
    <w:rsid w:val="000E65D1"/>
    <w:rsid w:val="00103A1A"/>
    <w:rsid w:val="00110C94"/>
    <w:rsid w:val="00121A79"/>
    <w:rsid w:val="00125CA4"/>
    <w:rsid w:val="00136106"/>
    <w:rsid w:val="00144F53"/>
    <w:rsid w:val="00145DF4"/>
    <w:rsid w:val="0015241C"/>
    <w:rsid w:val="00153AE6"/>
    <w:rsid w:val="001625B3"/>
    <w:rsid w:val="00167835"/>
    <w:rsid w:val="001856A0"/>
    <w:rsid w:val="00190951"/>
    <w:rsid w:val="0019276F"/>
    <w:rsid w:val="00193F58"/>
    <w:rsid w:val="001954EA"/>
    <w:rsid w:val="001A437B"/>
    <w:rsid w:val="001A65A2"/>
    <w:rsid w:val="001A74C3"/>
    <w:rsid w:val="001B4B6E"/>
    <w:rsid w:val="001C177F"/>
    <w:rsid w:val="001C768D"/>
    <w:rsid w:val="001D5AB9"/>
    <w:rsid w:val="001E6545"/>
    <w:rsid w:val="001E7836"/>
    <w:rsid w:val="001F29F5"/>
    <w:rsid w:val="00201B1D"/>
    <w:rsid w:val="00201BB7"/>
    <w:rsid w:val="002039CD"/>
    <w:rsid w:val="00205D4F"/>
    <w:rsid w:val="00212776"/>
    <w:rsid w:val="00240D25"/>
    <w:rsid w:val="002443EB"/>
    <w:rsid w:val="002453C6"/>
    <w:rsid w:val="00253CD0"/>
    <w:rsid w:val="00255AF9"/>
    <w:rsid w:val="002602BA"/>
    <w:rsid w:val="00261956"/>
    <w:rsid w:val="00276815"/>
    <w:rsid w:val="0028089F"/>
    <w:rsid w:val="00283080"/>
    <w:rsid w:val="00283E6E"/>
    <w:rsid w:val="00290E05"/>
    <w:rsid w:val="0029662D"/>
    <w:rsid w:val="00296E75"/>
    <w:rsid w:val="002A1039"/>
    <w:rsid w:val="002B0251"/>
    <w:rsid w:val="002B0BA4"/>
    <w:rsid w:val="002B378F"/>
    <w:rsid w:val="002B5CA8"/>
    <w:rsid w:val="002C0445"/>
    <w:rsid w:val="002C4A7F"/>
    <w:rsid w:val="002C6FA0"/>
    <w:rsid w:val="002D3899"/>
    <w:rsid w:val="002F796B"/>
    <w:rsid w:val="00304D3C"/>
    <w:rsid w:val="00305A55"/>
    <w:rsid w:val="00307C5A"/>
    <w:rsid w:val="00310945"/>
    <w:rsid w:val="00313C9E"/>
    <w:rsid w:val="003276F4"/>
    <w:rsid w:val="00330319"/>
    <w:rsid w:val="003323BA"/>
    <w:rsid w:val="0033254D"/>
    <w:rsid w:val="003362BA"/>
    <w:rsid w:val="00336E6C"/>
    <w:rsid w:val="00337864"/>
    <w:rsid w:val="00344E2E"/>
    <w:rsid w:val="0036169B"/>
    <w:rsid w:val="00362622"/>
    <w:rsid w:val="0036CCFC"/>
    <w:rsid w:val="00371220"/>
    <w:rsid w:val="00371515"/>
    <w:rsid w:val="00396376"/>
    <w:rsid w:val="003A4366"/>
    <w:rsid w:val="003C15F4"/>
    <w:rsid w:val="003C5532"/>
    <w:rsid w:val="003C6675"/>
    <w:rsid w:val="003C78F7"/>
    <w:rsid w:val="003D34EC"/>
    <w:rsid w:val="003E1C47"/>
    <w:rsid w:val="003E3134"/>
    <w:rsid w:val="003F5C45"/>
    <w:rsid w:val="003F608E"/>
    <w:rsid w:val="004070E6"/>
    <w:rsid w:val="004107D4"/>
    <w:rsid w:val="00415330"/>
    <w:rsid w:val="00417BDE"/>
    <w:rsid w:val="004329D1"/>
    <w:rsid w:val="004332AC"/>
    <w:rsid w:val="0043523C"/>
    <w:rsid w:val="00437139"/>
    <w:rsid w:val="004407EA"/>
    <w:rsid w:val="004410A4"/>
    <w:rsid w:val="00444F39"/>
    <w:rsid w:val="00465700"/>
    <w:rsid w:val="00474E53"/>
    <w:rsid w:val="00480930"/>
    <w:rsid w:val="004960FB"/>
    <w:rsid w:val="004B7AF4"/>
    <w:rsid w:val="004C46C5"/>
    <w:rsid w:val="004C654A"/>
    <w:rsid w:val="004D7226"/>
    <w:rsid w:val="004E1FDF"/>
    <w:rsid w:val="004E2B2B"/>
    <w:rsid w:val="004F145B"/>
    <w:rsid w:val="004F38F6"/>
    <w:rsid w:val="005009B7"/>
    <w:rsid w:val="00505789"/>
    <w:rsid w:val="00511065"/>
    <w:rsid w:val="00512CBC"/>
    <w:rsid w:val="00521FAA"/>
    <w:rsid w:val="0054417F"/>
    <w:rsid w:val="00544E25"/>
    <w:rsid w:val="0055098D"/>
    <w:rsid w:val="00561D1F"/>
    <w:rsid w:val="0057045D"/>
    <w:rsid w:val="005718A8"/>
    <w:rsid w:val="00575A9C"/>
    <w:rsid w:val="005834AD"/>
    <w:rsid w:val="005A53D9"/>
    <w:rsid w:val="005A7393"/>
    <w:rsid w:val="005A7B5B"/>
    <w:rsid w:val="005C548E"/>
    <w:rsid w:val="005D297D"/>
    <w:rsid w:val="005D6014"/>
    <w:rsid w:val="005E05EB"/>
    <w:rsid w:val="005E131E"/>
    <w:rsid w:val="005E29D2"/>
    <w:rsid w:val="005E43E6"/>
    <w:rsid w:val="005F0D75"/>
    <w:rsid w:val="00604398"/>
    <w:rsid w:val="00606163"/>
    <w:rsid w:val="00610C7D"/>
    <w:rsid w:val="006112C8"/>
    <w:rsid w:val="00613B52"/>
    <w:rsid w:val="0061608A"/>
    <w:rsid w:val="00621035"/>
    <w:rsid w:val="00622CA2"/>
    <w:rsid w:val="0062563A"/>
    <w:rsid w:val="00634783"/>
    <w:rsid w:val="00640816"/>
    <w:rsid w:val="0064335A"/>
    <w:rsid w:val="006508B5"/>
    <w:rsid w:val="006537A9"/>
    <w:rsid w:val="00654DE9"/>
    <w:rsid w:val="00657285"/>
    <w:rsid w:val="00671FD1"/>
    <w:rsid w:val="00672D21"/>
    <w:rsid w:val="0067676F"/>
    <w:rsid w:val="006844DA"/>
    <w:rsid w:val="006934FC"/>
    <w:rsid w:val="00697C0B"/>
    <w:rsid w:val="006A5D36"/>
    <w:rsid w:val="006B18BD"/>
    <w:rsid w:val="006B2C2B"/>
    <w:rsid w:val="006BE4A0"/>
    <w:rsid w:val="006C2092"/>
    <w:rsid w:val="006E760F"/>
    <w:rsid w:val="006F17E6"/>
    <w:rsid w:val="00720FE8"/>
    <w:rsid w:val="00726FAE"/>
    <w:rsid w:val="00743A53"/>
    <w:rsid w:val="00753EEF"/>
    <w:rsid w:val="0075425E"/>
    <w:rsid w:val="0075570C"/>
    <w:rsid w:val="00770914"/>
    <w:rsid w:val="00770E9A"/>
    <w:rsid w:val="0077171E"/>
    <w:rsid w:val="00773198"/>
    <w:rsid w:val="0077658D"/>
    <w:rsid w:val="007842D1"/>
    <w:rsid w:val="00784AFF"/>
    <w:rsid w:val="00785E8A"/>
    <w:rsid w:val="00786FFF"/>
    <w:rsid w:val="00787028"/>
    <w:rsid w:val="0078749D"/>
    <w:rsid w:val="007924A7"/>
    <w:rsid w:val="00796E50"/>
    <w:rsid w:val="007976EC"/>
    <w:rsid w:val="007A4DB3"/>
    <w:rsid w:val="007B04C8"/>
    <w:rsid w:val="007B0E99"/>
    <w:rsid w:val="007B38B0"/>
    <w:rsid w:val="007B513B"/>
    <w:rsid w:val="007B6BB4"/>
    <w:rsid w:val="007B76AB"/>
    <w:rsid w:val="007C5F08"/>
    <w:rsid w:val="007C6F8C"/>
    <w:rsid w:val="007C7DBE"/>
    <w:rsid w:val="007D4991"/>
    <w:rsid w:val="007D55CC"/>
    <w:rsid w:val="007D5637"/>
    <w:rsid w:val="007D7C74"/>
    <w:rsid w:val="007F6F1A"/>
    <w:rsid w:val="008056AE"/>
    <w:rsid w:val="008109D2"/>
    <w:rsid w:val="00813280"/>
    <w:rsid w:val="00814D11"/>
    <w:rsid w:val="00816E78"/>
    <w:rsid w:val="008175AA"/>
    <w:rsid w:val="00820746"/>
    <w:rsid w:val="00834BC1"/>
    <w:rsid w:val="00835743"/>
    <w:rsid w:val="00835CD0"/>
    <w:rsid w:val="008436C0"/>
    <w:rsid w:val="00843D43"/>
    <w:rsid w:val="00844361"/>
    <w:rsid w:val="0084B245"/>
    <w:rsid w:val="008513AC"/>
    <w:rsid w:val="00852015"/>
    <w:rsid w:val="00855948"/>
    <w:rsid w:val="00856224"/>
    <w:rsid w:val="00856B02"/>
    <w:rsid w:val="00860873"/>
    <w:rsid w:val="008627A7"/>
    <w:rsid w:val="008816CC"/>
    <w:rsid w:val="008952C3"/>
    <w:rsid w:val="008B02CF"/>
    <w:rsid w:val="008B2AA7"/>
    <w:rsid w:val="008B6014"/>
    <w:rsid w:val="008B6166"/>
    <w:rsid w:val="008C34F1"/>
    <w:rsid w:val="008C3D8C"/>
    <w:rsid w:val="008D7CF1"/>
    <w:rsid w:val="008E0C84"/>
    <w:rsid w:val="008F03D1"/>
    <w:rsid w:val="00910995"/>
    <w:rsid w:val="00914558"/>
    <w:rsid w:val="00914C3C"/>
    <w:rsid w:val="009164F9"/>
    <w:rsid w:val="00917FBB"/>
    <w:rsid w:val="0092455A"/>
    <w:rsid w:val="00924A35"/>
    <w:rsid w:val="009307F1"/>
    <w:rsid w:val="0093342C"/>
    <w:rsid w:val="00937DE9"/>
    <w:rsid w:val="00960987"/>
    <w:rsid w:val="00971CAC"/>
    <w:rsid w:val="00971CE0"/>
    <w:rsid w:val="00972729"/>
    <w:rsid w:val="00974EED"/>
    <w:rsid w:val="00980400"/>
    <w:rsid w:val="009807C4"/>
    <w:rsid w:val="009813C0"/>
    <w:rsid w:val="00982632"/>
    <w:rsid w:val="009972AD"/>
    <w:rsid w:val="009B1C98"/>
    <w:rsid w:val="009B24E6"/>
    <w:rsid w:val="009B3625"/>
    <w:rsid w:val="009B46F1"/>
    <w:rsid w:val="009B7AEC"/>
    <w:rsid w:val="009C11CF"/>
    <w:rsid w:val="009C5826"/>
    <w:rsid w:val="009CFA07"/>
    <w:rsid w:val="009D194B"/>
    <w:rsid w:val="009E423E"/>
    <w:rsid w:val="009E649B"/>
    <w:rsid w:val="009F0D16"/>
    <w:rsid w:val="009F5026"/>
    <w:rsid w:val="00A45BAD"/>
    <w:rsid w:val="00A5766A"/>
    <w:rsid w:val="00A60905"/>
    <w:rsid w:val="00A64FE5"/>
    <w:rsid w:val="00A73F74"/>
    <w:rsid w:val="00A83B13"/>
    <w:rsid w:val="00A83F5D"/>
    <w:rsid w:val="00A967E0"/>
    <w:rsid w:val="00AA10DC"/>
    <w:rsid w:val="00AA7FFC"/>
    <w:rsid w:val="00AC22C0"/>
    <w:rsid w:val="00AC55F0"/>
    <w:rsid w:val="00AD1F4E"/>
    <w:rsid w:val="00AD21CE"/>
    <w:rsid w:val="00AE0699"/>
    <w:rsid w:val="00AE37D9"/>
    <w:rsid w:val="00AE3C51"/>
    <w:rsid w:val="00AE4909"/>
    <w:rsid w:val="00AE4E2D"/>
    <w:rsid w:val="00AF5A01"/>
    <w:rsid w:val="00AF6E7D"/>
    <w:rsid w:val="00B03906"/>
    <w:rsid w:val="00B11071"/>
    <w:rsid w:val="00B119BC"/>
    <w:rsid w:val="00B21E80"/>
    <w:rsid w:val="00B232D5"/>
    <w:rsid w:val="00B26D71"/>
    <w:rsid w:val="00B321E5"/>
    <w:rsid w:val="00B514EE"/>
    <w:rsid w:val="00B54BEA"/>
    <w:rsid w:val="00B63DEF"/>
    <w:rsid w:val="00B657CA"/>
    <w:rsid w:val="00B66CF7"/>
    <w:rsid w:val="00B71B22"/>
    <w:rsid w:val="00B72133"/>
    <w:rsid w:val="00B8153F"/>
    <w:rsid w:val="00B90395"/>
    <w:rsid w:val="00B91A90"/>
    <w:rsid w:val="00B937B8"/>
    <w:rsid w:val="00B95E46"/>
    <w:rsid w:val="00B966D9"/>
    <w:rsid w:val="00BA412F"/>
    <w:rsid w:val="00BA5354"/>
    <w:rsid w:val="00BB0FA3"/>
    <w:rsid w:val="00BB18D7"/>
    <w:rsid w:val="00BC2F4B"/>
    <w:rsid w:val="00BD1FCB"/>
    <w:rsid w:val="00BD2A06"/>
    <w:rsid w:val="00BD5032"/>
    <w:rsid w:val="00BE22F3"/>
    <w:rsid w:val="00BE5F13"/>
    <w:rsid w:val="00BF7A57"/>
    <w:rsid w:val="00C00A05"/>
    <w:rsid w:val="00C010D9"/>
    <w:rsid w:val="00C01A7D"/>
    <w:rsid w:val="00C10687"/>
    <w:rsid w:val="00C36255"/>
    <w:rsid w:val="00C4151B"/>
    <w:rsid w:val="00C526FF"/>
    <w:rsid w:val="00C55279"/>
    <w:rsid w:val="00C726D3"/>
    <w:rsid w:val="00C7365F"/>
    <w:rsid w:val="00C7513E"/>
    <w:rsid w:val="00C85939"/>
    <w:rsid w:val="00C956D0"/>
    <w:rsid w:val="00C972FF"/>
    <w:rsid w:val="00C97429"/>
    <w:rsid w:val="00CA25B8"/>
    <w:rsid w:val="00CA353E"/>
    <w:rsid w:val="00CB3F64"/>
    <w:rsid w:val="00CB56DD"/>
    <w:rsid w:val="00CC2141"/>
    <w:rsid w:val="00CE5664"/>
    <w:rsid w:val="00CE62F7"/>
    <w:rsid w:val="00CE6B12"/>
    <w:rsid w:val="00CF340E"/>
    <w:rsid w:val="00D03F1B"/>
    <w:rsid w:val="00D11823"/>
    <w:rsid w:val="00D25E8B"/>
    <w:rsid w:val="00D2615B"/>
    <w:rsid w:val="00D275B6"/>
    <w:rsid w:val="00D33907"/>
    <w:rsid w:val="00D36AF4"/>
    <w:rsid w:val="00D40C0B"/>
    <w:rsid w:val="00D43B04"/>
    <w:rsid w:val="00D51B31"/>
    <w:rsid w:val="00D60272"/>
    <w:rsid w:val="00D63F83"/>
    <w:rsid w:val="00D83199"/>
    <w:rsid w:val="00D83EEB"/>
    <w:rsid w:val="00D85475"/>
    <w:rsid w:val="00D91EB1"/>
    <w:rsid w:val="00DA021B"/>
    <w:rsid w:val="00DA164A"/>
    <w:rsid w:val="00DA6B96"/>
    <w:rsid w:val="00DC1043"/>
    <w:rsid w:val="00DD2FBB"/>
    <w:rsid w:val="00DE228C"/>
    <w:rsid w:val="00E025EA"/>
    <w:rsid w:val="00E06DFF"/>
    <w:rsid w:val="00E0750D"/>
    <w:rsid w:val="00E11FA1"/>
    <w:rsid w:val="00E17182"/>
    <w:rsid w:val="00E25C14"/>
    <w:rsid w:val="00E376C4"/>
    <w:rsid w:val="00E37D75"/>
    <w:rsid w:val="00E4212A"/>
    <w:rsid w:val="00E43DE3"/>
    <w:rsid w:val="00E60541"/>
    <w:rsid w:val="00E62814"/>
    <w:rsid w:val="00E76EF4"/>
    <w:rsid w:val="00E777EA"/>
    <w:rsid w:val="00E83537"/>
    <w:rsid w:val="00E91A4A"/>
    <w:rsid w:val="00E932DA"/>
    <w:rsid w:val="00E93344"/>
    <w:rsid w:val="00EA4608"/>
    <w:rsid w:val="00EB1D38"/>
    <w:rsid w:val="00EB235F"/>
    <w:rsid w:val="00ED2CAE"/>
    <w:rsid w:val="00EE2866"/>
    <w:rsid w:val="00EE62A7"/>
    <w:rsid w:val="00EF0024"/>
    <w:rsid w:val="00EF0373"/>
    <w:rsid w:val="00EF08DD"/>
    <w:rsid w:val="00F1201F"/>
    <w:rsid w:val="00F12C27"/>
    <w:rsid w:val="00F13797"/>
    <w:rsid w:val="00F153B7"/>
    <w:rsid w:val="00F213C7"/>
    <w:rsid w:val="00F421A1"/>
    <w:rsid w:val="00F4355A"/>
    <w:rsid w:val="00F4750E"/>
    <w:rsid w:val="00F47ABF"/>
    <w:rsid w:val="00F515F4"/>
    <w:rsid w:val="00F55284"/>
    <w:rsid w:val="00F56055"/>
    <w:rsid w:val="00F579D9"/>
    <w:rsid w:val="00F63151"/>
    <w:rsid w:val="00F71D45"/>
    <w:rsid w:val="00F75B13"/>
    <w:rsid w:val="00F778B5"/>
    <w:rsid w:val="00F95E20"/>
    <w:rsid w:val="00FA0561"/>
    <w:rsid w:val="00FA3B03"/>
    <w:rsid w:val="00FB4E72"/>
    <w:rsid w:val="00FB7D24"/>
    <w:rsid w:val="00FC0252"/>
    <w:rsid w:val="00FC0E78"/>
    <w:rsid w:val="00FC60E9"/>
    <w:rsid w:val="00FC7C56"/>
    <w:rsid w:val="00FF52B0"/>
    <w:rsid w:val="010491A8"/>
    <w:rsid w:val="01B8EE8E"/>
    <w:rsid w:val="01CF696C"/>
    <w:rsid w:val="02060B3F"/>
    <w:rsid w:val="02171525"/>
    <w:rsid w:val="0239AB94"/>
    <w:rsid w:val="024BBA85"/>
    <w:rsid w:val="02D84564"/>
    <w:rsid w:val="02DD5FE8"/>
    <w:rsid w:val="03032455"/>
    <w:rsid w:val="0313B096"/>
    <w:rsid w:val="0331AFC5"/>
    <w:rsid w:val="0352EC30"/>
    <w:rsid w:val="0388B864"/>
    <w:rsid w:val="03F58304"/>
    <w:rsid w:val="044F5EDD"/>
    <w:rsid w:val="04F13BA3"/>
    <w:rsid w:val="050F720E"/>
    <w:rsid w:val="052C4FD7"/>
    <w:rsid w:val="0547D2D4"/>
    <w:rsid w:val="055291C6"/>
    <w:rsid w:val="0581AB7A"/>
    <w:rsid w:val="05B11778"/>
    <w:rsid w:val="05B890D8"/>
    <w:rsid w:val="05C3D2F0"/>
    <w:rsid w:val="05CC1C3B"/>
    <w:rsid w:val="05E64735"/>
    <w:rsid w:val="062600B5"/>
    <w:rsid w:val="07117DA8"/>
    <w:rsid w:val="0736E964"/>
    <w:rsid w:val="07457A50"/>
    <w:rsid w:val="07634E3B"/>
    <w:rsid w:val="07C43BD9"/>
    <w:rsid w:val="07C92D05"/>
    <w:rsid w:val="07F7F817"/>
    <w:rsid w:val="08603F48"/>
    <w:rsid w:val="08633E99"/>
    <w:rsid w:val="08C67A49"/>
    <w:rsid w:val="0985B9CE"/>
    <w:rsid w:val="09B94FE8"/>
    <w:rsid w:val="0A0101FE"/>
    <w:rsid w:val="0A23B29E"/>
    <w:rsid w:val="0A3C3A70"/>
    <w:rsid w:val="0A4FFBC8"/>
    <w:rsid w:val="0A6863AA"/>
    <w:rsid w:val="0B1EE522"/>
    <w:rsid w:val="0B44D0CB"/>
    <w:rsid w:val="0B5DFE15"/>
    <w:rsid w:val="0B65597F"/>
    <w:rsid w:val="0BCF6319"/>
    <w:rsid w:val="0C220D99"/>
    <w:rsid w:val="0C2B3DEB"/>
    <w:rsid w:val="0C49FB1C"/>
    <w:rsid w:val="0C51C108"/>
    <w:rsid w:val="0C9B74F5"/>
    <w:rsid w:val="0CC25C4B"/>
    <w:rsid w:val="0CF9CE76"/>
    <w:rsid w:val="0D275928"/>
    <w:rsid w:val="0DA63F54"/>
    <w:rsid w:val="0DBF5FDF"/>
    <w:rsid w:val="0DD4690C"/>
    <w:rsid w:val="0DD95A20"/>
    <w:rsid w:val="0E75E049"/>
    <w:rsid w:val="0E845C12"/>
    <w:rsid w:val="0E8F718F"/>
    <w:rsid w:val="0EAE14A3"/>
    <w:rsid w:val="0ED66A46"/>
    <w:rsid w:val="0EE38BC2"/>
    <w:rsid w:val="0EE4810A"/>
    <w:rsid w:val="0F32DB17"/>
    <w:rsid w:val="0F63DA7B"/>
    <w:rsid w:val="0FAE28BF"/>
    <w:rsid w:val="100C45FD"/>
    <w:rsid w:val="100F673A"/>
    <w:rsid w:val="1015AC1D"/>
    <w:rsid w:val="1025A7E0"/>
    <w:rsid w:val="102B8382"/>
    <w:rsid w:val="108ED11F"/>
    <w:rsid w:val="10E3A5CE"/>
    <w:rsid w:val="11548714"/>
    <w:rsid w:val="11683B61"/>
    <w:rsid w:val="116D2674"/>
    <w:rsid w:val="11767170"/>
    <w:rsid w:val="117BC17E"/>
    <w:rsid w:val="118001E8"/>
    <w:rsid w:val="1189B1A1"/>
    <w:rsid w:val="11A70568"/>
    <w:rsid w:val="12103AFF"/>
    <w:rsid w:val="1222A43D"/>
    <w:rsid w:val="1256F689"/>
    <w:rsid w:val="128217E2"/>
    <w:rsid w:val="12F98756"/>
    <w:rsid w:val="12F9DBE5"/>
    <w:rsid w:val="130DA05D"/>
    <w:rsid w:val="134B95F8"/>
    <w:rsid w:val="1379803D"/>
    <w:rsid w:val="13C1D5EF"/>
    <w:rsid w:val="13C2A00A"/>
    <w:rsid w:val="13CDE268"/>
    <w:rsid w:val="13F75D6A"/>
    <w:rsid w:val="1443AA90"/>
    <w:rsid w:val="14B16C04"/>
    <w:rsid w:val="14E4EFCC"/>
    <w:rsid w:val="1505E89A"/>
    <w:rsid w:val="153FB303"/>
    <w:rsid w:val="158AB777"/>
    <w:rsid w:val="15D4629F"/>
    <w:rsid w:val="168B0007"/>
    <w:rsid w:val="168D9C75"/>
    <w:rsid w:val="1695DFF0"/>
    <w:rsid w:val="17198800"/>
    <w:rsid w:val="17261E14"/>
    <w:rsid w:val="1735EA4D"/>
    <w:rsid w:val="176D790A"/>
    <w:rsid w:val="17C23662"/>
    <w:rsid w:val="17FBDA14"/>
    <w:rsid w:val="184FB44F"/>
    <w:rsid w:val="186818C1"/>
    <w:rsid w:val="189C74E7"/>
    <w:rsid w:val="18E28ABA"/>
    <w:rsid w:val="1939D184"/>
    <w:rsid w:val="193B0233"/>
    <w:rsid w:val="1A24F8BE"/>
    <w:rsid w:val="1A86FAA2"/>
    <w:rsid w:val="1ABC6161"/>
    <w:rsid w:val="1ADCCE78"/>
    <w:rsid w:val="1AE8D5DD"/>
    <w:rsid w:val="1B015433"/>
    <w:rsid w:val="1B08CB0F"/>
    <w:rsid w:val="1B491BF8"/>
    <w:rsid w:val="1B560EA6"/>
    <w:rsid w:val="1BFFFC51"/>
    <w:rsid w:val="1C58101C"/>
    <w:rsid w:val="1CA822BB"/>
    <w:rsid w:val="1CEAED29"/>
    <w:rsid w:val="1CFD294C"/>
    <w:rsid w:val="1D445CB9"/>
    <w:rsid w:val="1D606D22"/>
    <w:rsid w:val="1D645A8A"/>
    <w:rsid w:val="1D693E57"/>
    <w:rsid w:val="1D886B5C"/>
    <w:rsid w:val="1DC10A14"/>
    <w:rsid w:val="1E334FBD"/>
    <w:rsid w:val="1E48B5D5"/>
    <w:rsid w:val="1E9D90BB"/>
    <w:rsid w:val="1EA7F93D"/>
    <w:rsid w:val="1ECAC5FB"/>
    <w:rsid w:val="1F4B05FF"/>
    <w:rsid w:val="1F704B6F"/>
    <w:rsid w:val="1F7F2F62"/>
    <w:rsid w:val="1F820B63"/>
    <w:rsid w:val="1FD6DD79"/>
    <w:rsid w:val="209D2057"/>
    <w:rsid w:val="20C5D4DB"/>
    <w:rsid w:val="21153A4C"/>
    <w:rsid w:val="21222D98"/>
    <w:rsid w:val="21719AAA"/>
    <w:rsid w:val="2175B193"/>
    <w:rsid w:val="22141C72"/>
    <w:rsid w:val="225A66DE"/>
    <w:rsid w:val="225C1C09"/>
    <w:rsid w:val="2295B4BD"/>
    <w:rsid w:val="22BD5456"/>
    <w:rsid w:val="22C71CA2"/>
    <w:rsid w:val="22F14BDC"/>
    <w:rsid w:val="232E59B5"/>
    <w:rsid w:val="236B9DC7"/>
    <w:rsid w:val="23EF6AB8"/>
    <w:rsid w:val="24037A86"/>
    <w:rsid w:val="245E62C3"/>
    <w:rsid w:val="2466ACF4"/>
    <w:rsid w:val="2479D30E"/>
    <w:rsid w:val="24E0777F"/>
    <w:rsid w:val="25AB3183"/>
    <w:rsid w:val="25B76E1E"/>
    <w:rsid w:val="25BD1637"/>
    <w:rsid w:val="25D37527"/>
    <w:rsid w:val="2625DF7B"/>
    <w:rsid w:val="2630E889"/>
    <w:rsid w:val="2641F101"/>
    <w:rsid w:val="267DC345"/>
    <w:rsid w:val="26D68390"/>
    <w:rsid w:val="27086A8C"/>
    <w:rsid w:val="2711318D"/>
    <w:rsid w:val="27241F58"/>
    <w:rsid w:val="272E3EDD"/>
    <w:rsid w:val="27584B14"/>
    <w:rsid w:val="2761DAE6"/>
    <w:rsid w:val="2768ACEC"/>
    <w:rsid w:val="27703C76"/>
    <w:rsid w:val="27DB4CF0"/>
    <w:rsid w:val="28091452"/>
    <w:rsid w:val="2822D2A3"/>
    <w:rsid w:val="2889EE36"/>
    <w:rsid w:val="28C68D13"/>
    <w:rsid w:val="28CB408A"/>
    <w:rsid w:val="2A0E3780"/>
    <w:rsid w:val="2A3B675F"/>
    <w:rsid w:val="2A3E0400"/>
    <w:rsid w:val="2A45B10B"/>
    <w:rsid w:val="2AD00ECD"/>
    <w:rsid w:val="2AD32546"/>
    <w:rsid w:val="2AEED4A8"/>
    <w:rsid w:val="2B04CE0D"/>
    <w:rsid w:val="2B8C4B86"/>
    <w:rsid w:val="2B9E8903"/>
    <w:rsid w:val="2BCA07DD"/>
    <w:rsid w:val="2BCE4079"/>
    <w:rsid w:val="2C33FF6F"/>
    <w:rsid w:val="2C58967C"/>
    <w:rsid w:val="2C8B05F5"/>
    <w:rsid w:val="2CE71E16"/>
    <w:rsid w:val="2CED89AE"/>
    <w:rsid w:val="2CF952ED"/>
    <w:rsid w:val="2CFC758F"/>
    <w:rsid w:val="2D37AB07"/>
    <w:rsid w:val="2D5EE65A"/>
    <w:rsid w:val="2D908EEE"/>
    <w:rsid w:val="2DC0084D"/>
    <w:rsid w:val="2DC67803"/>
    <w:rsid w:val="2E79CCC7"/>
    <w:rsid w:val="2EA4593B"/>
    <w:rsid w:val="2ED48443"/>
    <w:rsid w:val="2EF25AB8"/>
    <w:rsid w:val="2F06DD80"/>
    <w:rsid w:val="2F0A1BE9"/>
    <w:rsid w:val="2F49FCB5"/>
    <w:rsid w:val="2F70AD57"/>
    <w:rsid w:val="2F749589"/>
    <w:rsid w:val="2F8C9793"/>
    <w:rsid w:val="2FB1E5A0"/>
    <w:rsid w:val="2FBBD00E"/>
    <w:rsid w:val="2FF546F6"/>
    <w:rsid w:val="3064029D"/>
    <w:rsid w:val="30A5EC4A"/>
    <w:rsid w:val="30B72FE1"/>
    <w:rsid w:val="30F4EC7A"/>
    <w:rsid w:val="31203496"/>
    <w:rsid w:val="312912C4"/>
    <w:rsid w:val="313EA92E"/>
    <w:rsid w:val="315F4BC2"/>
    <w:rsid w:val="31C3060A"/>
    <w:rsid w:val="31D7BF16"/>
    <w:rsid w:val="3226F578"/>
    <w:rsid w:val="322830C8"/>
    <w:rsid w:val="323CFFBC"/>
    <w:rsid w:val="329059C4"/>
    <w:rsid w:val="32916335"/>
    <w:rsid w:val="32A1AC62"/>
    <w:rsid w:val="32BFE4B7"/>
    <w:rsid w:val="32DC9445"/>
    <w:rsid w:val="32E31023"/>
    <w:rsid w:val="32E448CB"/>
    <w:rsid w:val="32F12452"/>
    <w:rsid w:val="33AEBC59"/>
    <w:rsid w:val="33B3C9BA"/>
    <w:rsid w:val="3414C588"/>
    <w:rsid w:val="3488E7B0"/>
    <w:rsid w:val="34B276EE"/>
    <w:rsid w:val="34CA7533"/>
    <w:rsid w:val="34D74185"/>
    <w:rsid w:val="353A48E7"/>
    <w:rsid w:val="35576B54"/>
    <w:rsid w:val="35E29A5F"/>
    <w:rsid w:val="360EFFCF"/>
    <w:rsid w:val="3624B811"/>
    <w:rsid w:val="36330952"/>
    <w:rsid w:val="364B601D"/>
    <w:rsid w:val="36A5C99C"/>
    <w:rsid w:val="36B5B0DD"/>
    <w:rsid w:val="370A19E6"/>
    <w:rsid w:val="373132FB"/>
    <w:rsid w:val="379C2FD7"/>
    <w:rsid w:val="37AC1042"/>
    <w:rsid w:val="37D07439"/>
    <w:rsid w:val="37F69CBB"/>
    <w:rsid w:val="388FA325"/>
    <w:rsid w:val="38A7CDF1"/>
    <w:rsid w:val="38E88505"/>
    <w:rsid w:val="39064738"/>
    <w:rsid w:val="392080AB"/>
    <w:rsid w:val="3934C6F0"/>
    <w:rsid w:val="39548497"/>
    <w:rsid w:val="39A1602C"/>
    <w:rsid w:val="39C24E77"/>
    <w:rsid w:val="3ABB038B"/>
    <w:rsid w:val="3AE73C13"/>
    <w:rsid w:val="3B1F59ED"/>
    <w:rsid w:val="3B2927F3"/>
    <w:rsid w:val="3B48A031"/>
    <w:rsid w:val="3BAB30B2"/>
    <w:rsid w:val="3BFEA688"/>
    <w:rsid w:val="3C037BD5"/>
    <w:rsid w:val="3C2FFEF0"/>
    <w:rsid w:val="3C4AEC54"/>
    <w:rsid w:val="3C5F82F1"/>
    <w:rsid w:val="3C7D9BD0"/>
    <w:rsid w:val="3C8358CD"/>
    <w:rsid w:val="3C87C584"/>
    <w:rsid w:val="3CD2A559"/>
    <w:rsid w:val="3CE8E01C"/>
    <w:rsid w:val="3CEA64A7"/>
    <w:rsid w:val="3D0B2B19"/>
    <w:rsid w:val="3D1A4F70"/>
    <w:rsid w:val="3D1E45E2"/>
    <w:rsid w:val="3D5D8C25"/>
    <w:rsid w:val="3D6CB8FD"/>
    <w:rsid w:val="3DECCFD4"/>
    <w:rsid w:val="3DF87DEC"/>
    <w:rsid w:val="3E202465"/>
    <w:rsid w:val="3E30D109"/>
    <w:rsid w:val="3E4EACB5"/>
    <w:rsid w:val="3E5ACF3A"/>
    <w:rsid w:val="3E678403"/>
    <w:rsid w:val="3E748124"/>
    <w:rsid w:val="3EC4BB0E"/>
    <w:rsid w:val="3EE2D174"/>
    <w:rsid w:val="3F0FCF9A"/>
    <w:rsid w:val="3F35CE71"/>
    <w:rsid w:val="3F8ED1AE"/>
    <w:rsid w:val="3FC9E141"/>
    <w:rsid w:val="3FF69F9B"/>
    <w:rsid w:val="40396ED4"/>
    <w:rsid w:val="40F50A36"/>
    <w:rsid w:val="41060F4D"/>
    <w:rsid w:val="4106A409"/>
    <w:rsid w:val="4136F674"/>
    <w:rsid w:val="4160F720"/>
    <w:rsid w:val="4168CAEE"/>
    <w:rsid w:val="419220E1"/>
    <w:rsid w:val="41D290F0"/>
    <w:rsid w:val="42455915"/>
    <w:rsid w:val="42624792"/>
    <w:rsid w:val="42636698"/>
    <w:rsid w:val="426E627D"/>
    <w:rsid w:val="428BF8F5"/>
    <w:rsid w:val="42F034BE"/>
    <w:rsid w:val="42F8BC40"/>
    <w:rsid w:val="4344B0A2"/>
    <w:rsid w:val="435420A3"/>
    <w:rsid w:val="435585D7"/>
    <w:rsid w:val="438B90E1"/>
    <w:rsid w:val="43DB360F"/>
    <w:rsid w:val="43FDF746"/>
    <w:rsid w:val="4436F8ED"/>
    <w:rsid w:val="443D68EC"/>
    <w:rsid w:val="44CC4665"/>
    <w:rsid w:val="45CA77B9"/>
    <w:rsid w:val="4654B64C"/>
    <w:rsid w:val="46595AD6"/>
    <w:rsid w:val="46A17D67"/>
    <w:rsid w:val="46A89C13"/>
    <w:rsid w:val="46AB7DD4"/>
    <w:rsid w:val="46AD79F7"/>
    <w:rsid w:val="46C12671"/>
    <w:rsid w:val="46DF01FB"/>
    <w:rsid w:val="47195E97"/>
    <w:rsid w:val="47799661"/>
    <w:rsid w:val="47D301CC"/>
    <w:rsid w:val="47F1C66F"/>
    <w:rsid w:val="484CFD46"/>
    <w:rsid w:val="4852274A"/>
    <w:rsid w:val="48BB0C23"/>
    <w:rsid w:val="48E64AB3"/>
    <w:rsid w:val="48ED024D"/>
    <w:rsid w:val="4969BEAF"/>
    <w:rsid w:val="496AB157"/>
    <w:rsid w:val="496FA3FA"/>
    <w:rsid w:val="4980D418"/>
    <w:rsid w:val="49A1122F"/>
    <w:rsid w:val="4A5E9F97"/>
    <w:rsid w:val="4AB380CF"/>
    <w:rsid w:val="4ACEC036"/>
    <w:rsid w:val="4B37D0CF"/>
    <w:rsid w:val="4B3AF1DE"/>
    <w:rsid w:val="4B4E3CD1"/>
    <w:rsid w:val="4B6F6FB8"/>
    <w:rsid w:val="4B9AAD5C"/>
    <w:rsid w:val="4C469F90"/>
    <w:rsid w:val="4C7F2AB6"/>
    <w:rsid w:val="4D1B2E6C"/>
    <w:rsid w:val="4D515A65"/>
    <w:rsid w:val="4D57A514"/>
    <w:rsid w:val="4D73AFEF"/>
    <w:rsid w:val="4DA73DBA"/>
    <w:rsid w:val="4DF243B2"/>
    <w:rsid w:val="4E16DD57"/>
    <w:rsid w:val="4E6F0480"/>
    <w:rsid w:val="4E8576E6"/>
    <w:rsid w:val="4EE3194B"/>
    <w:rsid w:val="4EEB8C10"/>
    <w:rsid w:val="4EF657F3"/>
    <w:rsid w:val="4F1A3E73"/>
    <w:rsid w:val="4F2A2F91"/>
    <w:rsid w:val="4F3CDF4F"/>
    <w:rsid w:val="4F47C6C7"/>
    <w:rsid w:val="4FA3331B"/>
    <w:rsid w:val="4FB25DC7"/>
    <w:rsid w:val="4FF014BD"/>
    <w:rsid w:val="502BCFBD"/>
    <w:rsid w:val="5030A9E5"/>
    <w:rsid w:val="504A658E"/>
    <w:rsid w:val="50753C55"/>
    <w:rsid w:val="50C3C72A"/>
    <w:rsid w:val="50CFB56F"/>
    <w:rsid w:val="50F5F025"/>
    <w:rsid w:val="516F9B97"/>
    <w:rsid w:val="519DA5DC"/>
    <w:rsid w:val="51AC2414"/>
    <w:rsid w:val="51C6A0FF"/>
    <w:rsid w:val="522F0465"/>
    <w:rsid w:val="523F0790"/>
    <w:rsid w:val="5292CE34"/>
    <w:rsid w:val="52A1E147"/>
    <w:rsid w:val="52E762BA"/>
    <w:rsid w:val="5317384D"/>
    <w:rsid w:val="53473173"/>
    <w:rsid w:val="538E63F5"/>
    <w:rsid w:val="53AE66F5"/>
    <w:rsid w:val="53B970E6"/>
    <w:rsid w:val="53FEF89E"/>
    <w:rsid w:val="54442E5C"/>
    <w:rsid w:val="5463643A"/>
    <w:rsid w:val="54753D55"/>
    <w:rsid w:val="549476E2"/>
    <w:rsid w:val="54A6BD6F"/>
    <w:rsid w:val="54BAAA67"/>
    <w:rsid w:val="55092759"/>
    <w:rsid w:val="555283BF"/>
    <w:rsid w:val="556005B4"/>
    <w:rsid w:val="55624A46"/>
    <w:rsid w:val="557777EA"/>
    <w:rsid w:val="559F344E"/>
    <w:rsid w:val="55C8A55E"/>
    <w:rsid w:val="55D9B473"/>
    <w:rsid w:val="56240BD4"/>
    <w:rsid w:val="5626F4C9"/>
    <w:rsid w:val="56A1766A"/>
    <w:rsid w:val="56FC9E2D"/>
    <w:rsid w:val="570169D8"/>
    <w:rsid w:val="5762AC67"/>
    <w:rsid w:val="57931AFE"/>
    <w:rsid w:val="57A30D3F"/>
    <w:rsid w:val="57AD0758"/>
    <w:rsid w:val="57EEDAF5"/>
    <w:rsid w:val="57EF82AC"/>
    <w:rsid w:val="582472B6"/>
    <w:rsid w:val="586FD3F3"/>
    <w:rsid w:val="58C0F704"/>
    <w:rsid w:val="590AB10E"/>
    <w:rsid w:val="592D78A8"/>
    <w:rsid w:val="5966684D"/>
    <w:rsid w:val="597AF7E0"/>
    <w:rsid w:val="5A08AE3C"/>
    <w:rsid w:val="5A4D6571"/>
    <w:rsid w:val="5A8E4041"/>
    <w:rsid w:val="5AA56946"/>
    <w:rsid w:val="5AF0AA5C"/>
    <w:rsid w:val="5B16427B"/>
    <w:rsid w:val="5B372C0C"/>
    <w:rsid w:val="5BD4DAFB"/>
    <w:rsid w:val="5C5EDBCD"/>
    <w:rsid w:val="5C7722D0"/>
    <w:rsid w:val="5C9F3422"/>
    <w:rsid w:val="5D48735E"/>
    <w:rsid w:val="5D565432"/>
    <w:rsid w:val="5D6C59B7"/>
    <w:rsid w:val="5D7E4604"/>
    <w:rsid w:val="5DDD2384"/>
    <w:rsid w:val="5DEB04D0"/>
    <w:rsid w:val="5DF653B4"/>
    <w:rsid w:val="5DFC38EC"/>
    <w:rsid w:val="5E006185"/>
    <w:rsid w:val="5E04597F"/>
    <w:rsid w:val="5E4945D8"/>
    <w:rsid w:val="5E4B45F2"/>
    <w:rsid w:val="5E9149A6"/>
    <w:rsid w:val="5EC5C32A"/>
    <w:rsid w:val="5EF6623D"/>
    <w:rsid w:val="5F9E2CE3"/>
    <w:rsid w:val="5FB2A80F"/>
    <w:rsid w:val="5FD25248"/>
    <w:rsid w:val="5FF878C4"/>
    <w:rsid w:val="5FF8A09C"/>
    <w:rsid w:val="6037827E"/>
    <w:rsid w:val="60661BE8"/>
    <w:rsid w:val="607F5C1A"/>
    <w:rsid w:val="611E11E3"/>
    <w:rsid w:val="61271355"/>
    <w:rsid w:val="61427D44"/>
    <w:rsid w:val="61484755"/>
    <w:rsid w:val="61537A82"/>
    <w:rsid w:val="618FC54E"/>
    <w:rsid w:val="61F711A9"/>
    <w:rsid w:val="61F9E071"/>
    <w:rsid w:val="6207D71E"/>
    <w:rsid w:val="6211E6AF"/>
    <w:rsid w:val="62C0034B"/>
    <w:rsid w:val="62C1EF56"/>
    <w:rsid w:val="631156AA"/>
    <w:rsid w:val="63405F58"/>
    <w:rsid w:val="63522A37"/>
    <w:rsid w:val="63960871"/>
    <w:rsid w:val="63A90E13"/>
    <w:rsid w:val="63BBEA5D"/>
    <w:rsid w:val="63BD5FA1"/>
    <w:rsid w:val="63C3A00F"/>
    <w:rsid w:val="6417E233"/>
    <w:rsid w:val="642B7F84"/>
    <w:rsid w:val="64BA8776"/>
    <w:rsid w:val="64C51247"/>
    <w:rsid w:val="64CA11A1"/>
    <w:rsid w:val="651D7154"/>
    <w:rsid w:val="652590C9"/>
    <w:rsid w:val="65376243"/>
    <w:rsid w:val="65538666"/>
    <w:rsid w:val="655BADEC"/>
    <w:rsid w:val="659D4506"/>
    <w:rsid w:val="6662648D"/>
    <w:rsid w:val="6663B9AF"/>
    <w:rsid w:val="667C5ECE"/>
    <w:rsid w:val="66A4770A"/>
    <w:rsid w:val="66C9EE5F"/>
    <w:rsid w:val="66D7C113"/>
    <w:rsid w:val="67705397"/>
    <w:rsid w:val="679A3564"/>
    <w:rsid w:val="681210C4"/>
    <w:rsid w:val="681C3050"/>
    <w:rsid w:val="6820F59A"/>
    <w:rsid w:val="68600529"/>
    <w:rsid w:val="6881BE74"/>
    <w:rsid w:val="6918B48B"/>
    <w:rsid w:val="6A9DC4E2"/>
    <w:rsid w:val="6AB41ED7"/>
    <w:rsid w:val="6AC5C26F"/>
    <w:rsid w:val="6B3453CB"/>
    <w:rsid w:val="6B554FE2"/>
    <w:rsid w:val="6B72FFDC"/>
    <w:rsid w:val="6B872E4A"/>
    <w:rsid w:val="6BF9863F"/>
    <w:rsid w:val="6C0BECB3"/>
    <w:rsid w:val="6C1BB4DF"/>
    <w:rsid w:val="6C3B1905"/>
    <w:rsid w:val="6C43C4BA"/>
    <w:rsid w:val="6C592990"/>
    <w:rsid w:val="6C641AEC"/>
    <w:rsid w:val="6C8AC7CA"/>
    <w:rsid w:val="6CBDA9D9"/>
    <w:rsid w:val="6CCA4E1F"/>
    <w:rsid w:val="6CD277F5"/>
    <w:rsid w:val="6CE7206C"/>
    <w:rsid w:val="6CE9BCFF"/>
    <w:rsid w:val="6D2C9B32"/>
    <w:rsid w:val="6D89CC56"/>
    <w:rsid w:val="6DAD46EB"/>
    <w:rsid w:val="6DD74A08"/>
    <w:rsid w:val="6E056BCD"/>
    <w:rsid w:val="6E16C61A"/>
    <w:rsid w:val="6E253283"/>
    <w:rsid w:val="6E436234"/>
    <w:rsid w:val="6E6BF48D"/>
    <w:rsid w:val="6EAFF64C"/>
    <w:rsid w:val="6F15061C"/>
    <w:rsid w:val="6F30B6E7"/>
    <w:rsid w:val="6F4D80CA"/>
    <w:rsid w:val="6F5D017D"/>
    <w:rsid w:val="6F829351"/>
    <w:rsid w:val="700A08DB"/>
    <w:rsid w:val="700FD8B7"/>
    <w:rsid w:val="707D8806"/>
    <w:rsid w:val="708C368D"/>
    <w:rsid w:val="711E63B2"/>
    <w:rsid w:val="7150FC69"/>
    <w:rsid w:val="716362DC"/>
    <w:rsid w:val="718A6CF2"/>
    <w:rsid w:val="71D59CBE"/>
    <w:rsid w:val="71E5E9DB"/>
    <w:rsid w:val="723A5217"/>
    <w:rsid w:val="723C73CC"/>
    <w:rsid w:val="72544F58"/>
    <w:rsid w:val="72D78647"/>
    <w:rsid w:val="7327BF38"/>
    <w:rsid w:val="7342D0B3"/>
    <w:rsid w:val="73A56B73"/>
    <w:rsid w:val="73BD9C00"/>
    <w:rsid w:val="73C73436"/>
    <w:rsid w:val="73D6F943"/>
    <w:rsid w:val="73E2334B"/>
    <w:rsid w:val="742459BD"/>
    <w:rsid w:val="742B2DBB"/>
    <w:rsid w:val="74934A8B"/>
    <w:rsid w:val="75625C66"/>
    <w:rsid w:val="757F2373"/>
    <w:rsid w:val="75B45777"/>
    <w:rsid w:val="75B98AA1"/>
    <w:rsid w:val="75BB4106"/>
    <w:rsid w:val="75BB52B8"/>
    <w:rsid w:val="75CDA3A8"/>
    <w:rsid w:val="75FA1E51"/>
    <w:rsid w:val="76354A70"/>
    <w:rsid w:val="76526211"/>
    <w:rsid w:val="76DA0F1F"/>
    <w:rsid w:val="770C4336"/>
    <w:rsid w:val="7727483A"/>
    <w:rsid w:val="77B1677B"/>
    <w:rsid w:val="77B8D084"/>
    <w:rsid w:val="77CC6C71"/>
    <w:rsid w:val="77D858D2"/>
    <w:rsid w:val="77F981FE"/>
    <w:rsid w:val="78103988"/>
    <w:rsid w:val="78152A9C"/>
    <w:rsid w:val="781C4937"/>
    <w:rsid w:val="78919731"/>
    <w:rsid w:val="7916B6F2"/>
    <w:rsid w:val="79C5CF0F"/>
    <w:rsid w:val="79DDD0F2"/>
    <w:rsid w:val="79F7138B"/>
    <w:rsid w:val="79F9E13C"/>
    <w:rsid w:val="7A8C5FDC"/>
    <w:rsid w:val="7AD3CB76"/>
    <w:rsid w:val="7ADF407C"/>
    <w:rsid w:val="7AF106BE"/>
    <w:rsid w:val="7B2425FC"/>
    <w:rsid w:val="7B2D84C1"/>
    <w:rsid w:val="7B6F19C5"/>
    <w:rsid w:val="7BA9EFB6"/>
    <w:rsid w:val="7C38903F"/>
    <w:rsid w:val="7C451D5F"/>
    <w:rsid w:val="7CBB426F"/>
    <w:rsid w:val="7E2D984A"/>
    <w:rsid w:val="7E82061C"/>
    <w:rsid w:val="7EA53649"/>
    <w:rsid w:val="7EA5F92A"/>
    <w:rsid w:val="7F7CBE21"/>
    <w:rsid w:val="7F8632CA"/>
    <w:rsid w:val="7FD22DC6"/>
    <w:rsid w:val="7FDA1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FE622E"/>
  <w15:chartTrackingRefBased/>
  <w15:docId w15:val="{346250D1-19DC-427B-8838-0FC590F74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570C"/>
    <w:pPr>
      <w:spacing w:after="120" w:line="360" w:lineRule="auto"/>
      <w:ind w:left="493" w:firstLine="680"/>
      <w:jc w:val="both"/>
    </w:pPr>
    <w:rPr>
      <w:rFonts w:ascii="Arial" w:eastAsia="Arial" w:hAnsi="Arial" w:cs="Arial"/>
      <w:color w:val="000000"/>
      <w:sz w:val="24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013DD1"/>
    <w:pPr>
      <w:keepNext/>
      <w:keepLines/>
      <w:numPr>
        <w:numId w:val="16"/>
      </w:numPr>
      <w:spacing w:before="120"/>
      <w:jc w:val="left"/>
      <w:outlineLvl w:val="0"/>
    </w:pPr>
    <w:rPr>
      <w:rFonts w:eastAsiaTheme="majorEastAsia" w:cstheme="majorBidi"/>
      <w:b/>
      <w:color w:val="auto"/>
      <w:szCs w:val="32"/>
    </w:rPr>
  </w:style>
  <w:style w:type="paragraph" w:styleId="Ttulo2">
    <w:name w:val="heading 2"/>
    <w:next w:val="Normal"/>
    <w:link w:val="Ttulo2Char"/>
    <w:uiPriority w:val="9"/>
    <w:unhideWhenUsed/>
    <w:qFormat/>
    <w:rsid w:val="00013DD1"/>
    <w:pPr>
      <w:keepNext/>
      <w:keepLines/>
      <w:spacing w:after="105" w:line="265" w:lineRule="auto"/>
      <w:ind w:left="720" w:right="62" w:hanging="720"/>
      <w:jc w:val="both"/>
      <w:outlineLvl w:val="1"/>
    </w:pPr>
    <w:rPr>
      <w:rFonts w:ascii="Arial" w:eastAsia="Times New Roman" w:hAnsi="Arial" w:cs="Arial"/>
      <w:bCs/>
      <w:color w:val="000000"/>
      <w:sz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1"/>
    <w:qFormat/>
    <w:rsid w:val="00013DD1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013DD1"/>
    <w:rPr>
      <w:rFonts w:ascii="Arial" w:eastAsiaTheme="majorEastAsia" w:hAnsi="Arial" w:cstheme="majorBidi"/>
      <w:b/>
      <w:sz w:val="24"/>
      <w:szCs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013DD1"/>
    <w:rPr>
      <w:rFonts w:ascii="Arial" w:eastAsia="Times New Roman" w:hAnsi="Arial" w:cs="Arial"/>
      <w:bCs/>
      <w:color w:val="000000"/>
      <w:sz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F778B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778B5"/>
    <w:rPr>
      <w:rFonts w:ascii="Arial" w:eastAsia="Arial" w:hAnsi="Arial" w:cs="Arial"/>
      <w:color w:val="000000"/>
      <w:sz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F778B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778B5"/>
    <w:rPr>
      <w:rFonts w:ascii="Arial" w:eastAsia="Arial" w:hAnsi="Arial" w:cs="Arial"/>
      <w:color w:val="000000"/>
      <w:sz w:val="24"/>
      <w:lang w:eastAsia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FC0E78"/>
    <w:pPr>
      <w:numPr>
        <w:numId w:val="0"/>
      </w:numPr>
      <w:spacing w:before="240" w:after="0" w:line="259" w:lineRule="auto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Sumrio1">
    <w:name w:val="toc 1"/>
    <w:basedOn w:val="Normal"/>
    <w:next w:val="Normal"/>
    <w:autoRedefine/>
    <w:uiPriority w:val="39"/>
    <w:unhideWhenUsed/>
    <w:rsid w:val="00FC0E78"/>
    <w:pPr>
      <w:spacing w:after="100"/>
      <w:ind w:left="0"/>
    </w:pPr>
  </w:style>
  <w:style w:type="character" w:styleId="Hyperlink">
    <w:name w:val="Hyperlink"/>
    <w:basedOn w:val="Fontepargpadro"/>
    <w:uiPriority w:val="99"/>
    <w:unhideWhenUsed/>
    <w:rsid w:val="00FC0E7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E65D1"/>
    <w:rPr>
      <w:color w:val="605E5C"/>
      <w:shd w:val="clear" w:color="auto" w:fill="E1DFDD"/>
    </w:rPr>
  </w:style>
  <w:style w:type="character" w:customStyle="1" w:styleId="normaltextrun">
    <w:name w:val="normaltextrun"/>
    <w:basedOn w:val="Fontepargpadro"/>
    <w:rsid w:val="00511065"/>
  </w:style>
  <w:style w:type="character" w:customStyle="1" w:styleId="eop">
    <w:name w:val="eop"/>
    <w:basedOn w:val="Fontepargpadro"/>
    <w:rsid w:val="00511065"/>
  </w:style>
  <w:style w:type="paragraph" w:customStyle="1" w:styleId="paragraph">
    <w:name w:val="paragraph"/>
    <w:basedOn w:val="Normal"/>
    <w:rsid w:val="00511065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color w:val="auto"/>
      <w:szCs w:val="24"/>
    </w:r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Reviso">
    <w:name w:val="Revision"/>
    <w:hidden/>
    <w:uiPriority w:val="99"/>
    <w:semiHidden/>
    <w:rsid w:val="00E4212A"/>
    <w:pPr>
      <w:spacing w:after="0" w:line="240" w:lineRule="auto"/>
    </w:pPr>
    <w:rPr>
      <w:rFonts w:ascii="Arial" w:eastAsia="Arial" w:hAnsi="Arial" w:cs="Arial"/>
      <w:color w:val="000000"/>
      <w:sz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375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30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9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4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13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25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9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8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0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0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72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5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43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46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69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1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4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64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89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1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43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0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64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9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38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82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55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8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9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4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85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180F91-54C8-4356-848E-6DC4874534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953</Words>
  <Characters>5150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giovanna</dc:creator>
  <cp:keywords/>
  <dc:description/>
  <cp:lastModifiedBy>SIMONE LOPES DOS SANTOS .</cp:lastModifiedBy>
  <cp:revision>2</cp:revision>
  <dcterms:created xsi:type="dcterms:W3CDTF">2023-04-28T05:09:00Z</dcterms:created>
  <dcterms:modified xsi:type="dcterms:W3CDTF">2023-04-28T05:09:00Z</dcterms:modified>
</cp:coreProperties>
</file>