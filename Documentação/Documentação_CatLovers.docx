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3528" w14:textId="77777777" w:rsidR="00C9579D" w:rsidRDefault="00C9579D" w:rsidP="007B38B0">
      <w:pPr>
        <w:ind w:left="284" w:right="-437" w:firstLine="0"/>
        <w:jc w:val="center"/>
      </w:pPr>
    </w:p>
    <w:p w14:paraId="7DE07B76" w14:textId="77777777" w:rsidR="003D09EC" w:rsidRDefault="003D09EC" w:rsidP="007B38B0">
      <w:pPr>
        <w:ind w:left="284" w:right="-437" w:firstLine="0"/>
        <w:jc w:val="center"/>
      </w:pPr>
    </w:p>
    <w:p w14:paraId="5427D441" w14:textId="6327832F" w:rsidR="37AC1042" w:rsidRDefault="57931AFE" w:rsidP="007B38B0">
      <w:pPr>
        <w:ind w:left="284" w:right="-437" w:firstLine="0"/>
        <w:jc w:val="center"/>
      </w:pPr>
      <w:r>
        <w:rPr>
          <w:noProof/>
        </w:rPr>
        <w:drawing>
          <wp:inline distT="0" distB="0" distL="0" distR="0" wp14:anchorId="701D0039" wp14:editId="0571C0AF">
            <wp:extent cx="6610350" cy="2379228"/>
            <wp:effectExtent l="0" t="0" r="0" b="2540"/>
            <wp:docPr id="1363659497" name="Picture 1363659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9497" name="Picture 1363659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4" r="6244"/>
                    <a:stretch>
                      <a:fillRect/>
                    </a:stretch>
                  </pic:blipFill>
                  <pic:spPr>
                    <a:xfrm>
                      <a:off x="0" y="0"/>
                      <a:ext cx="6627680" cy="23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190D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</w:p>
    <w:p w14:paraId="56DE6E60" w14:textId="4FA48F59" w:rsidR="00AE3C51" w:rsidRPr="00A967E0" w:rsidRDefault="00AE3C51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  <w:sz w:val="32"/>
          <w:szCs w:val="28"/>
        </w:rPr>
      </w:pPr>
      <w:proofErr w:type="spellStart"/>
      <w:r w:rsidRPr="00A967E0">
        <w:rPr>
          <w:rFonts w:ascii="Yu Gothic Light" w:eastAsia="Yu Gothic Light" w:hAnsi="Yu Gothic Light" w:cs="Yu Gothic Light"/>
          <w:b/>
          <w:sz w:val="32"/>
          <w:szCs w:val="28"/>
        </w:rPr>
        <w:t>CatLovers</w:t>
      </w:r>
      <w:proofErr w:type="spellEnd"/>
    </w:p>
    <w:p w14:paraId="775FB4C1" w14:textId="3FB397E7" w:rsidR="00A967E0" w:rsidRDefault="00AE3C51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  <w:r w:rsidRPr="00A967E0">
        <w:rPr>
          <w:rFonts w:ascii="Yu Gothic Light" w:eastAsia="Yu Gothic Light" w:hAnsi="Yu Gothic Light" w:cs="Yu Gothic Light"/>
          <w:sz w:val="28"/>
          <w:szCs w:val="24"/>
        </w:rPr>
        <w:t>Plataforma d</w:t>
      </w:r>
      <w:r w:rsidR="00E60541" w:rsidRPr="00A967E0">
        <w:rPr>
          <w:rFonts w:ascii="Yu Gothic Light" w:eastAsia="Yu Gothic Light" w:hAnsi="Yu Gothic Light" w:cs="Yu Gothic Light"/>
          <w:sz w:val="28"/>
          <w:szCs w:val="24"/>
        </w:rPr>
        <w:t xml:space="preserve">igital sobre gatos </w:t>
      </w:r>
      <w:r w:rsidR="00110C94">
        <w:rPr>
          <w:rFonts w:ascii="Yu Gothic Light" w:eastAsia="Yu Gothic Light" w:hAnsi="Yu Gothic Light" w:cs="Yu Gothic Light"/>
          <w:sz w:val="28"/>
          <w:szCs w:val="24"/>
        </w:rPr>
        <w:t>e</w:t>
      </w:r>
      <w:r w:rsidR="00E60541" w:rsidRPr="00A967E0">
        <w:rPr>
          <w:rFonts w:ascii="Yu Gothic Light" w:eastAsia="Yu Gothic Light" w:hAnsi="Yu Gothic Light" w:cs="Yu Gothic Light"/>
          <w:sz w:val="28"/>
          <w:szCs w:val="24"/>
        </w:rPr>
        <w:t xml:space="preserve"> anúncios de adoção.</w:t>
      </w:r>
    </w:p>
    <w:p w14:paraId="6DA85FD5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</w:p>
    <w:p w14:paraId="6E0817BC" w14:textId="77777777" w:rsidR="00A967E0" w:rsidRP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</w:p>
    <w:p w14:paraId="5C8088B1" w14:textId="160EB078" w:rsidR="0F63DA7B" w:rsidRDefault="0F63DA7B" w:rsidP="007B38B0">
      <w:pPr>
        <w:ind w:left="284" w:right="-437" w:firstLine="0"/>
        <w:jc w:val="center"/>
        <w:rPr>
          <w:rFonts w:ascii="Yu Gothic Light" w:eastAsia="Yu Gothic Light" w:hAnsi="Yu Gothic Light" w:cs="Yu Gothic Light"/>
        </w:rPr>
      </w:pPr>
      <w:r w:rsidRPr="01B8EE8E">
        <w:rPr>
          <w:rFonts w:ascii="Yu Gothic Light" w:eastAsia="Yu Gothic Light" w:hAnsi="Yu Gothic Light" w:cs="Yu Gothic Light"/>
        </w:rPr>
        <w:t>Simone Lopes dos Santos</w:t>
      </w:r>
    </w:p>
    <w:p w14:paraId="20440C70" w14:textId="4A59E890" w:rsidR="37AC1042" w:rsidRDefault="37AC1042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48DF818C" w14:textId="77777777" w:rsidR="00110C94" w:rsidRDefault="00110C94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1A6B1CD6" w14:textId="110076F0" w:rsidR="00A967E0" w:rsidRDefault="00A967E0" w:rsidP="00BD425F">
      <w:pPr>
        <w:ind w:left="0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134C15BA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</w:p>
    <w:p w14:paraId="4C85EF42" w14:textId="040CC22A" w:rsidR="37AC1042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  <w:r>
        <w:rPr>
          <w:rFonts w:ascii="Yu Gothic Light" w:eastAsia="Yu Gothic Light" w:hAnsi="Yu Gothic Light" w:cs="Yu Gothic Light"/>
          <w:b/>
        </w:rPr>
        <w:t xml:space="preserve">São Paulo Tech </w:t>
      </w:r>
      <w:proofErr w:type="spellStart"/>
      <w:r>
        <w:rPr>
          <w:rFonts w:ascii="Yu Gothic Light" w:eastAsia="Yu Gothic Light" w:hAnsi="Yu Gothic Light" w:cs="Yu Gothic Light"/>
          <w:b/>
        </w:rPr>
        <w:t>School</w:t>
      </w:r>
      <w:proofErr w:type="spellEnd"/>
    </w:p>
    <w:p w14:paraId="6B67F641" w14:textId="160EB078" w:rsidR="1ABC6161" w:rsidRDefault="1ABC6161" w:rsidP="007B38B0">
      <w:pPr>
        <w:ind w:left="284" w:right="-437" w:firstLine="0"/>
        <w:jc w:val="center"/>
        <w:rPr>
          <w:rFonts w:ascii="Yu Gothic Light" w:eastAsia="Yu Gothic Light" w:hAnsi="Yu Gothic Light" w:cs="Yu Gothic Light"/>
        </w:rPr>
      </w:pPr>
      <w:r w:rsidRPr="01B8EE8E">
        <w:rPr>
          <w:rFonts w:ascii="Yu Gothic Light" w:eastAsia="Yu Gothic Light" w:hAnsi="Yu Gothic Light" w:cs="Yu Gothic Light"/>
          <w:b/>
        </w:rPr>
        <w:t>São Paulo</w:t>
      </w:r>
      <w:r w:rsidRPr="01B8EE8E">
        <w:rPr>
          <w:rFonts w:ascii="Yu Gothic Light" w:eastAsia="Yu Gothic Light" w:hAnsi="Yu Gothic Light" w:cs="Yu Gothic Light"/>
        </w:rPr>
        <w:t>, Brasil</w:t>
      </w:r>
      <w:r w:rsidR="6CBDA9D9" w:rsidRPr="01B8EE8E">
        <w:rPr>
          <w:rFonts w:ascii="Yu Gothic Light" w:eastAsia="Yu Gothic Light" w:hAnsi="Yu Gothic Light" w:cs="Yu Gothic Light"/>
        </w:rPr>
        <w:t xml:space="preserve"> – </w:t>
      </w:r>
      <w:r w:rsidRPr="01B8EE8E">
        <w:rPr>
          <w:rFonts w:ascii="Yu Gothic Light" w:eastAsia="Yu Gothic Light" w:hAnsi="Yu Gothic Light" w:cs="Yu Gothic Light"/>
        </w:rPr>
        <w:t>2023</w:t>
      </w:r>
    </w:p>
    <w:p w14:paraId="0F619DA1" w14:textId="2372C425" w:rsidR="14B16C04" w:rsidRDefault="14B16C04" w:rsidP="007B38B0">
      <w:pPr>
        <w:ind w:left="284" w:right="-437" w:firstLine="0"/>
        <w:jc w:val="left"/>
      </w:pPr>
    </w:p>
    <w:p w14:paraId="534216C7" w14:textId="2B74C7F4" w:rsidR="024BBA85" w:rsidRDefault="63C3A00F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sz w:val="32"/>
        </w:rPr>
      </w:pPr>
      <w:r w:rsidRPr="7ADF407C">
        <w:rPr>
          <w:rFonts w:ascii="Yu Gothic Light" w:eastAsia="Yu Gothic Light" w:hAnsi="Yu Gothic Light" w:cs="Yu Gothic Light"/>
          <w:sz w:val="32"/>
        </w:rPr>
        <w:t xml:space="preserve">1. </w:t>
      </w:r>
      <w:r w:rsidR="3FC9E141" w:rsidRPr="7ADF407C">
        <w:rPr>
          <w:rFonts w:ascii="Yu Gothic Light" w:eastAsia="Yu Gothic Light" w:hAnsi="Yu Gothic Light" w:cs="Yu Gothic Light"/>
          <w:sz w:val="32"/>
        </w:rPr>
        <w:t>Contexto</w:t>
      </w:r>
    </w:p>
    <w:p w14:paraId="778FB23A" w14:textId="0B606BA0" w:rsidR="37AC1042" w:rsidRDefault="5C7722D0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</w:rPr>
      </w:pPr>
      <w:r w:rsidRPr="26D68390">
        <w:rPr>
          <w:rFonts w:ascii="Yu Gothic Light" w:eastAsia="Yu Gothic Light" w:hAnsi="Yu Gothic Light" w:cs="Yu Gothic Light"/>
        </w:rPr>
        <w:t xml:space="preserve">1.1 </w:t>
      </w:r>
      <w:r w:rsidR="00860873" w:rsidRPr="26D68390">
        <w:rPr>
          <w:rFonts w:ascii="Yu Gothic Light" w:eastAsia="Yu Gothic Light" w:hAnsi="Yu Gothic Light" w:cs="Yu Gothic Light"/>
        </w:rPr>
        <w:t>Definição</w:t>
      </w:r>
    </w:p>
    <w:p w14:paraId="35DB3545" w14:textId="35975D9A" w:rsidR="00CE5664" w:rsidRDefault="00FC0252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FC0252">
        <w:rPr>
          <w:rFonts w:ascii="Yu Gothic Light" w:eastAsia="Yu Gothic Light" w:hAnsi="Yu Gothic Light" w:cs="Yu Gothic Light"/>
          <w:color w:val="000000" w:themeColor="text1"/>
        </w:rPr>
        <w:t xml:space="preserve">Os gatos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estão entre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os animais de estimação mais populares de todo o mundo. Apesar de domesticados, os gatos partilham todas as características dos felinos selvagens dos quais são parentes: são fortes, ágeis, dotados de grandes reflexos, sentidos apurados e instinto de caça, além de possuírem a personalidade vincada e individualista que lhes é característica.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</w:t>
      </w:r>
    </w:p>
    <w:p w14:paraId="23804186" w14:textId="6EDBAEFF" w:rsidR="00E43DE3" w:rsidRDefault="0062563A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>
        <w:rPr>
          <w:rFonts w:ascii="Yu Gothic Light" w:eastAsia="Yu Gothic Light" w:hAnsi="Yu Gothic Light" w:cs="Yu Gothic Light"/>
          <w:color w:val="000000" w:themeColor="text1"/>
        </w:rPr>
        <w:t>Por falas populares, grande parte da população acredita que os gatos são egoístas e traidores, sendo que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na verdade, eles são muito leais aos seus companheiros de casa. Eles gostam de dormir com seus humanos e são companheiros em suas tarefas</w:t>
      </w:r>
      <w:r w:rsidR="00037215">
        <w:rPr>
          <w:rFonts w:ascii="Yu Gothic Light" w:eastAsia="Yu Gothic Light" w:hAnsi="Yu Gothic Light" w:cs="Yu Gothic Light"/>
          <w:color w:val="000000" w:themeColor="text1"/>
        </w:rPr>
        <w:t xml:space="preserve"> diárias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pois gostam de estar com companhia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 isso, surgiram pesquisas sobre 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como o gato se sente na ausência de seu tutor</w:t>
      </w:r>
      <w:r>
        <w:rPr>
          <w:rFonts w:ascii="Yu Gothic Light" w:eastAsia="Yu Gothic Light" w:hAnsi="Yu Gothic Light" w:cs="Yu Gothic Light"/>
          <w:color w:val="000000" w:themeColor="text1"/>
        </w:rPr>
        <w:t>, e foi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observ</w:t>
      </w:r>
      <w:r>
        <w:rPr>
          <w:rFonts w:ascii="Yu Gothic Light" w:eastAsia="Yu Gothic Light" w:hAnsi="Yu Gothic Light" w:cs="Yu Gothic Light"/>
          <w:color w:val="000000" w:themeColor="text1"/>
        </w:rPr>
        <w:t>ado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pelos pesquisadores da Universidade de Oregon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nos EUA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,</w:t>
      </w:r>
      <w:r w:rsidR="00AD1F4E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que a presença do tutor deixa o animal tranquilo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 confortável e carinhoso</w:t>
      </w:r>
      <w:r>
        <w:rPr>
          <w:rFonts w:ascii="Yu Gothic Light" w:eastAsia="Yu Gothic Light" w:hAnsi="Yu Gothic Light" w:cs="Yu Gothic Light"/>
          <w:color w:val="000000" w:themeColor="text1"/>
        </w:rPr>
        <w:t>. A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U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>niversidade Carroll,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complementa a pesquisa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afirmando que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os cães e gatos podem ter favoritismo </w:t>
      </w:r>
      <w:r>
        <w:rPr>
          <w:rFonts w:ascii="Yu Gothic Light" w:eastAsia="Yu Gothic Light" w:hAnsi="Yu Gothic Light" w:cs="Yu Gothic Light"/>
          <w:color w:val="000000" w:themeColor="text1"/>
        </w:rPr>
        <w:t>em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disputa</w:t>
      </w:r>
      <w:r>
        <w:rPr>
          <w:rFonts w:ascii="Yu Gothic Light" w:eastAsia="Yu Gothic Light" w:hAnsi="Yu Gothic Light" w:cs="Yu Gothic Light"/>
          <w:color w:val="000000" w:themeColor="text1"/>
        </w:rPr>
        <w:t>s de adoções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na qual o cão acaba sendo favorecido por conta d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essas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informações errôneas que são disseminadas em relação aos gatos.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</w:p>
    <w:p w14:paraId="3095298D" w14:textId="661A4B36" w:rsidR="00CE5664" w:rsidRDefault="00E43DE3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E43DE3">
        <w:rPr>
          <w:rFonts w:ascii="Yu Gothic Light" w:eastAsia="Yu Gothic Light" w:hAnsi="Yu Gothic Light" w:cs="Yu Gothic Light"/>
          <w:color w:val="000000" w:themeColor="text1"/>
        </w:rPr>
        <w:t>Provando, mais uma vez, que a preferência mundial ainda é dos cachorros, o estudo revelou que 60% dos entrevistados amam os cães, enquanto apenas 11% se declararam amantes do mundo dos felinos. Os demais participantes do projeto afirmaram gostar de ambos os animais ou nenhum deles</w:t>
      </w:r>
    </w:p>
    <w:p w14:paraId="19FC0237" w14:textId="77777777" w:rsidR="0062563A" w:rsidRDefault="0062563A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4C0B24AE" w14:textId="38403197" w:rsidR="37AC1042" w:rsidRDefault="37AC1042" w:rsidP="007B38B0">
      <w:pPr>
        <w:ind w:left="284" w:right="-437" w:firstLine="0"/>
        <w:jc w:val="left"/>
        <w:rPr>
          <w:b/>
          <w:color w:val="000000" w:themeColor="text1"/>
        </w:rPr>
      </w:pPr>
    </w:p>
    <w:p w14:paraId="0EF49751" w14:textId="470C15AA" w:rsidR="00C726D3" w:rsidRPr="007B38B0" w:rsidRDefault="1E9D90BB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</w:rPr>
      </w:pPr>
      <w:r w:rsidRPr="7ADF407C">
        <w:rPr>
          <w:rFonts w:ascii="Yu Gothic Light" w:eastAsia="Yu Gothic Light" w:hAnsi="Yu Gothic Light" w:cs="Yu Gothic Light"/>
          <w:color w:val="000000" w:themeColor="text1"/>
        </w:rPr>
        <w:lastRenderedPageBreak/>
        <w:t xml:space="preserve">1.2 </w:t>
      </w:r>
      <w:r w:rsidR="007B38B0" w:rsidRPr="7ADF407C">
        <w:rPr>
          <w:rFonts w:ascii="Yu Gothic Light" w:eastAsia="Yu Gothic Light" w:hAnsi="Yu Gothic Light" w:cs="Yu Gothic Light"/>
        </w:rPr>
        <w:t>Problema</w:t>
      </w:r>
    </w:p>
    <w:p w14:paraId="392E3CA9" w14:textId="12B2B0E9" w:rsidR="0062563A" w:rsidRDefault="0062563A" w:rsidP="0075570C">
      <w:pPr>
        <w:ind w:left="284" w:right="-437" w:firstLine="424"/>
        <w:rPr>
          <w:ins w:id="0" w:author="SIMONE LOPES DOS SANTOS ." w:date="2023-04-28T01:26:00Z"/>
          <w:rFonts w:ascii="Yu Gothic Light" w:eastAsia="Yu Gothic Light" w:hAnsi="Yu Gothic Light" w:cs="Yu Gothic Light"/>
          <w:color w:val="000000" w:themeColor="text1"/>
        </w:rPr>
      </w:pPr>
      <w:r w:rsidRPr="00FC0252">
        <w:rPr>
          <w:rFonts w:ascii="Yu Gothic Light" w:eastAsia="Yu Gothic Light" w:hAnsi="Yu Gothic Light" w:cs="Yu Gothic Light"/>
          <w:color w:val="000000" w:themeColor="text1"/>
        </w:rPr>
        <w:t xml:space="preserve">O número de gatos convivendo atualmente com as pessoas é crescente, 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e como consequência,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também aumenta o registro de gatos abandonados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 xml:space="preserve">. </w:t>
      </w:r>
      <w:r w:rsidR="00E37D75">
        <w:rPr>
          <w:rFonts w:ascii="Yu Gothic Light" w:eastAsia="Yu Gothic Light" w:hAnsi="Yu Gothic Light" w:cs="Yu Gothic Light"/>
          <w:color w:val="000000" w:themeColor="text1"/>
        </w:rPr>
        <w:t xml:space="preserve">O Brasil possuí mais de 170 mil animais abandonados sob o cuidado de ONGs, de acordo com o Instituto Pet Brasil no senso de 2019.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Um dos motivos apontados para o frequente abandono de gatos é a comparação constante feita entre seu comportamento com o de cães, além do desconhecimento em relação a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os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comportamentos próprios da espécie.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 isso, o número de adoções de gatos é muito inferior do que a de cães, de acordo com o IBGE.</w:t>
      </w:r>
    </w:p>
    <w:p w14:paraId="212945BB" w14:textId="77777777" w:rsidR="00E4212A" w:rsidRDefault="00E4212A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3DD9E7A0" w14:textId="77777777" w:rsidR="0062563A" w:rsidRDefault="0062563A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</w:rPr>
      </w:pPr>
      <w:r>
        <w:rPr>
          <w:noProof/>
        </w:rPr>
        <w:drawing>
          <wp:inline distT="0" distB="0" distL="0" distR="0" wp14:anchorId="381B54AE" wp14:editId="316ACB62">
            <wp:extent cx="5744147" cy="3390900"/>
            <wp:effectExtent l="0" t="0" r="9525" b="0"/>
            <wp:docPr id="1" name="Imagem 1" descr="Amor aos animais - Organics New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or aos animais - Organics News Bras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23" cy="33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1CE3" w14:textId="77777777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Gráfico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01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IBGE, Diretoria de Pesquisas, Coordenação de Trabalho e Rendimento, Pesquisa Nacional de Saúde, 2013.</w:t>
      </w:r>
    </w:p>
    <w:p w14:paraId="76EAFA5F" w14:textId="77777777" w:rsidR="00037215" w:rsidRDefault="00037215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37CDD0E6" w14:textId="77777777" w:rsidR="0075570C" w:rsidRDefault="0075570C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400B2437" w14:textId="7705F232" w:rsidR="007B38B0" w:rsidRPr="007B38B0" w:rsidRDefault="00E4212A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E4212A">
        <w:rPr>
          <w:rFonts w:ascii="Yu Gothic Light" w:eastAsia="Yu Gothic Light" w:hAnsi="Yu Gothic Light" w:cs="Yu Gothic Light"/>
          <w:color w:val="000000" w:themeColor="text1"/>
        </w:rPr>
        <w:t>An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alisando as informações provindas do Centro de Reabilitação Animal de Gaia durante os meses de verão, fica evidente que a quantidade de gatos capturados não corresponde a quantidade </w:t>
      </w:r>
      <w:r>
        <w:rPr>
          <w:rFonts w:ascii="Yu Gothic Light" w:eastAsia="Yu Gothic Light" w:hAnsi="Yu Gothic Light" w:cs="Yu Gothic Light"/>
          <w:color w:val="000000" w:themeColor="text1"/>
        </w:rPr>
        <w:lastRenderedPageBreak/>
        <w:t>daqueles que são entregues a novas famílias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, sendo um total de 81 capturados e somente 39 adotados</w:t>
      </w:r>
      <w:r w:rsidR="00037215">
        <w:rPr>
          <w:rFonts w:ascii="Yu Gothic Light" w:eastAsia="Yu Gothic Light" w:hAnsi="Yu Gothic Light" w:cs="Yu Gothic Light"/>
          <w:color w:val="000000" w:themeColor="text1"/>
        </w:rPr>
        <w:t xml:space="preserve"> durante 90 dias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.</w:t>
      </w:r>
    </w:p>
    <w:p w14:paraId="45023258" w14:textId="2E224B55" w:rsidR="005D297D" w:rsidRDefault="00E4212A" w:rsidP="007B38B0">
      <w:pPr>
        <w:pStyle w:val="Ttulo1"/>
        <w:numPr>
          <w:ilvl w:val="0"/>
          <w:numId w:val="0"/>
        </w:numPr>
        <w:ind w:left="284" w:right="-437"/>
        <w:jc w:val="center"/>
        <w:rPr>
          <w:rFonts w:ascii="Yu Gothic Light" w:eastAsia="Yu Gothic Light" w:hAnsi="Yu Gothic Light" w:cs="Yu Gothic Light"/>
        </w:rPr>
      </w:pPr>
      <w:r>
        <w:rPr>
          <w:rFonts w:ascii="Yu Gothic Light" w:eastAsia="Yu Gothic Light" w:hAnsi="Yu Gothic Light" w:cs="Yu Gothic Light"/>
        </w:rPr>
        <w:t xml:space="preserve">        </w:t>
      </w:r>
      <w:r w:rsidR="00E37D75">
        <w:rPr>
          <w:noProof/>
        </w:rPr>
        <w:drawing>
          <wp:inline distT="0" distB="0" distL="0" distR="0" wp14:anchorId="6DAA04E8" wp14:editId="32A79587">
            <wp:extent cx="4995497" cy="426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26" cy="42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E110" w14:textId="41785FAF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Gráfico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02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Centro de Reabilitação Animal de Gaia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, 2019</w:t>
      </w:r>
    </w:p>
    <w:p w14:paraId="70158C9C" w14:textId="77777777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630F9090" w14:textId="3FACF3DA" w:rsidR="00E4212A" w:rsidRDefault="007B38B0" w:rsidP="009A6ED6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De acordo com </w:t>
      </w:r>
      <w:r>
        <w:rPr>
          <w:rFonts w:ascii="Yu Gothic Light" w:eastAsia="Yu Gothic Light" w:hAnsi="Yu Gothic Light" w:cs="Yu Gothic Light"/>
          <w:color w:val="000000" w:themeColor="text1"/>
        </w:rPr>
        <w:t>o IBGE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, o Brasil não 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possui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 muitas pesquisas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relativas </w:t>
      </w:r>
      <w:r w:rsidR="009928CE">
        <w:rPr>
          <w:rFonts w:ascii="Yu Gothic Light" w:eastAsia="Yu Gothic Light" w:hAnsi="Yu Gothic Light" w:cs="Yu Gothic Light"/>
          <w:color w:val="000000" w:themeColor="text1"/>
        </w:rPr>
        <w:t xml:space="preserve">devido </w:t>
      </w:r>
      <w:r w:rsidR="009A6ED6">
        <w:rPr>
          <w:rFonts w:ascii="Yu Gothic Light" w:eastAsia="Yu Gothic Light" w:hAnsi="Yu Gothic Light" w:cs="Yu Gothic Light"/>
          <w:color w:val="000000" w:themeColor="text1"/>
        </w:rPr>
        <w:t xml:space="preserve">à </w:t>
      </w:r>
      <w:r>
        <w:rPr>
          <w:rFonts w:ascii="Yu Gothic Light" w:eastAsia="Yu Gothic Light" w:hAnsi="Yu Gothic Light" w:cs="Yu Gothic Light"/>
          <w:color w:val="000000" w:themeColor="text1"/>
        </w:rPr>
        <w:t>falta de controle no número de animais que vivem nas ruas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, normalmente, o abandono é realizado de maneira escondida, largando cães e gatos em espaços públicos. </w:t>
      </w:r>
      <w:r w:rsidR="00E4212A" w:rsidRPr="00E4212A">
        <w:rPr>
          <w:rFonts w:ascii="Yu Gothic Light" w:eastAsia="Yu Gothic Light" w:hAnsi="Yu Gothic Light" w:cs="Yu Gothic Light"/>
          <w:color w:val="000000" w:themeColor="text1"/>
        </w:rPr>
        <w:t xml:space="preserve">Com isso, </w:t>
      </w:r>
      <w:r w:rsidR="00E4212A">
        <w:rPr>
          <w:rFonts w:ascii="Yu Gothic Light" w:eastAsia="Yu Gothic Light" w:hAnsi="Yu Gothic Light" w:cs="Yu Gothic Light"/>
          <w:color w:val="000000" w:themeColor="text1"/>
        </w:rPr>
        <w:t xml:space="preserve">as ONGs brasileiras acabam não 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possuindo</w:t>
      </w:r>
      <w:r w:rsidR="00E4212A">
        <w:rPr>
          <w:rFonts w:ascii="Yu Gothic Light" w:eastAsia="Yu Gothic Light" w:hAnsi="Yu Gothic Light" w:cs="Yu Gothic Light"/>
          <w:color w:val="000000" w:themeColor="text1"/>
        </w:rPr>
        <w:t xml:space="preserve"> infraestrutura o suficiente para a captura e o cuidado cont</w:t>
      </w:r>
      <w:r>
        <w:rPr>
          <w:rFonts w:ascii="Yu Gothic Light" w:eastAsia="Yu Gothic Light" w:hAnsi="Yu Gothic Light" w:cs="Yu Gothic Light"/>
          <w:color w:val="000000" w:themeColor="text1"/>
        </w:rPr>
        <w:t>í</w:t>
      </w:r>
      <w:r w:rsidR="00E4212A">
        <w:rPr>
          <w:rFonts w:ascii="Yu Gothic Light" w:eastAsia="Yu Gothic Light" w:hAnsi="Yu Gothic Light" w:cs="Yu Gothic Light"/>
          <w:color w:val="000000" w:themeColor="text1"/>
        </w:rPr>
        <w:t xml:space="preserve">nuo dessa grande quantidade de gatos abandonados que dificilmente serão adotados por conta </w:t>
      </w:r>
      <w:r>
        <w:rPr>
          <w:rFonts w:ascii="Yu Gothic Light" w:eastAsia="Yu Gothic Light" w:hAnsi="Yu Gothic Light" w:cs="Yu Gothic Light"/>
          <w:color w:val="000000" w:themeColor="text1"/>
        </w:rPr>
        <w:t>da ignorância em torno dessas falas populares que os inferiorizam.</w:t>
      </w:r>
    </w:p>
    <w:p w14:paraId="61618183" w14:textId="77777777" w:rsidR="007B38B0" w:rsidRPr="00E4212A" w:rsidRDefault="007B38B0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1C8DD94F" w14:textId="65BDFF90" w:rsidR="004D7226" w:rsidRDefault="34B276EE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color w:val="000000" w:themeColor="text1"/>
        </w:rPr>
      </w:pPr>
      <w:r w:rsidRPr="0DA63F54">
        <w:rPr>
          <w:rFonts w:ascii="Yu Gothic Light" w:eastAsia="Yu Gothic Light" w:hAnsi="Yu Gothic Light" w:cs="Yu Gothic Light"/>
        </w:rPr>
        <w:lastRenderedPageBreak/>
        <w:t xml:space="preserve">1.4 </w:t>
      </w:r>
      <w:r w:rsidR="00474E53" w:rsidRPr="0DA63F54">
        <w:rPr>
          <w:rFonts w:ascii="Yu Gothic Light" w:eastAsia="Yu Gothic Light" w:hAnsi="Yu Gothic Light" w:cs="Yu Gothic Light"/>
        </w:rPr>
        <w:t>Solução</w:t>
      </w:r>
    </w:p>
    <w:p w14:paraId="6CAA17CC" w14:textId="37E14FCF" w:rsidR="00FC60E9" w:rsidRDefault="3D1A4F70" w:rsidP="0075570C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5F9E2CE3">
        <w:rPr>
          <w:rFonts w:ascii="Yu Gothic Light" w:eastAsia="Yu Gothic Light" w:hAnsi="Yu Gothic Light" w:cs="Yu Gothic Light"/>
          <w:color w:val="000000" w:themeColor="text1"/>
        </w:rPr>
        <w:t xml:space="preserve">Visto a importância </w:t>
      </w:r>
      <w:r w:rsidR="007B38B0">
        <w:rPr>
          <w:rFonts w:ascii="Yu Gothic Light" w:eastAsia="Yu Gothic Light" w:hAnsi="Yu Gothic Light" w:cs="Yu Gothic Light"/>
          <w:color w:val="000000" w:themeColor="text1"/>
        </w:rPr>
        <w:t>da disseminação de informações verídicas sobre os gatos e d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o baixo número de adoções provenientes, o projeto </w:t>
      </w:r>
      <w:proofErr w:type="spellStart"/>
      <w:r w:rsidR="00FC60E9">
        <w:rPr>
          <w:rFonts w:ascii="Yu Gothic Light" w:eastAsia="Yu Gothic Light" w:hAnsi="Yu Gothic Light" w:cs="Yu Gothic Light"/>
          <w:color w:val="000000" w:themeColor="text1"/>
        </w:rPr>
        <w:t>CatLovers</w:t>
      </w:r>
      <w:proofErr w:type="spellEnd"/>
      <w:r w:rsidR="6663B9AF" w:rsidRPr="5F9E2CE3">
        <w:rPr>
          <w:rFonts w:ascii="Yu Gothic Light" w:eastAsia="Yu Gothic Light" w:hAnsi="Yu Gothic Light" w:cs="Yu Gothic Light"/>
          <w:color w:val="000000" w:themeColor="text1"/>
        </w:rPr>
        <w:t xml:space="preserve"> oferece </w:t>
      </w:r>
      <w:r w:rsidR="00FC60E9">
        <w:rPr>
          <w:rFonts w:ascii="Yu Gothic Light" w:eastAsia="Yu Gothic Light" w:hAnsi="Yu Gothic Light" w:cs="Yu Gothic Light"/>
          <w:color w:val="000000" w:themeColor="text1"/>
        </w:rPr>
        <w:t>uma plataforma digital que obtenha informações, curiosidades e cuidados sobre o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s gatos,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além d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e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permit</w:t>
      </w:r>
      <w:r w:rsidR="00037215">
        <w:rPr>
          <w:rFonts w:ascii="Yu Gothic Light" w:eastAsia="Yu Gothic Light" w:hAnsi="Yu Gothic Light" w:cs="Yu Gothic Light"/>
          <w:color w:val="000000" w:themeColor="text1"/>
        </w:rPr>
        <w:t>ir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o usuário cadastrar um gato para criar um anúncio de adoção dentro do sistema. Dessa forma, qualquer individuo pode contribuir com o resgate e a adoção </w:t>
      </w:r>
      <w:r w:rsidR="00AD1F4E">
        <w:rPr>
          <w:rFonts w:ascii="Yu Gothic Light" w:eastAsia="Yu Gothic Light" w:hAnsi="Yu Gothic Light" w:cs="Yu Gothic Light"/>
          <w:color w:val="000000" w:themeColor="text1"/>
        </w:rPr>
        <w:t>desses animais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ou traze</w:t>
      </w:r>
      <w:r w:rsidR="009A6ED6">
        <w:rPr>
          <w:rFonts w:ascii="Yu Gothic Light" w:eastAsia="Yu Gothic Light" w:hAnsi="Yu Gothic Light" w:cs="Yu Gothic Light"/>
          <w:color w:val="000000" w:themeColor="text1"/>
        </w:rPr>
        <w:t>r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uma oportunidade de divulgação para as ONGs que tem um baixo nível de adoção dos felinos, criando assim, um sistema sustentável. </w:t>
      </w:r>
    </w:p>
    <w:p w14:paraId="4D457717" w14:textId="77777777" w:rsidR="0075570C" w:rsidRDefault="0075570C" w:rsidP="0075570C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7F4DE5BD" w14:textId="64DD1AD7" w:rsidR="00FC60E9" w:rsidRPr="003C5532" w:rsidRDefault="5B372C0C" w:rsidP="00FC60E9">
      <w:pPr>
        <w:ind w:left="284" w:right="-437" w:firstLine="0"/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</w:pPr>
      <w:r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>2</w:t>
      </w:r>
      <w:r w:rsidR="4136F674"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 xml:space="preserve">. </w:t>
      </w:r>
      <w:r w:rsidR="2CF952ED"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>Justificativa</w:t>
      </w:r>
    </w:p>
    <w:p w14:paraId="1DF9AD33" w14:textId="50323EE3" w:rsidR="00AD1F4E" w:rsidRDefault="00AD1F4E" w:rsidP="00AD1F4E">
      <w:pPr>
        <w:ind w:left="284" w:right="-437" w:firstLine="424"/>
        <w:rPr>
          <w:rFonts w:ascii="Yu Gothic Light" w:eastAsia="Yu Gothic Light" w:hAnsi="Yu Gothic Light"/>
          <w:color w:val="000000" w:themeColor="text1"/>
        </w:rPr>
      </w:pPr>
      <w:r>
        <w:rPr>
          <w:rFonts w:ascii="Yu Gothic Light" w:eastAsia="Yu Gothic Light" w:hAnsi="Yu Gothic Light"/>
          <w:color w:val="000000" w:themeColor="text1"/>
        </w:rPr>
        <w:t>A plataforma digital irá</w:t>
      </w:r>
      <w:r w:rsidR="00CC0399">
        <w:rPr>
          <w:rFonts w:ascii="Yu Gothic Light" w:eastAsia="Yu Gothic Light" w:hAnsi="Yu Gothic Light"/>
          <w:color w:val="000000" w:themeColor="text1"/>
        </w:rPr>
        <w:t xml:space="preserve"> acolher amantes de gatos e</w:t>
      </w:r>
      <w:r>
        <w:rPr>
          <w:rFonts w:ascii="Yu Gothic Light" w:eastAsia="Yu Gothic Light" w:hAnsi="Yu Gothic Light"/>
          <w:color w:val="000000" w:themeColor="text1"/>
        </w:rPr>
        <w:t xml:space="preserve"> aumentar em média </w:t>
      </w:r>
      <w:r w:rsidR="009A6ED6">
        <w:rPr>
          <w:rFonts w:ascii="Yu Gothic Light" w:eastAsia="Yu Gothic Light" w:hAnsi="Yu Gothic Light"/>
          <w:color w:val="000000" w:themeColor="text1"/>
        </w:rPr>
        <w:t>5</w:t>
      </w:r>
      <w:r w:rsidR="0075570C">
        <w:rPr>
          <w:rFonts w:ascii="Yu Gothic Light" w:eastAsia="Yu Gothic Light" w:hAnsi="Yu Gothic Light"/>
          <w:color w:val="000000" w:themeColor="text1"/>
        </w:rPr>
        <w:t>0</w:t>
      </w:r>
      <w:r>
        <w:rPr>
          <w:rFonts w:ascii="Yu Gothic Light" w:eastAsia="Yu Gothic Light" w:hAnsi="Yu Gothic Light"/>
          <w:color w:val="000000" w:themeColor="text1"/>
        </w:rPr>
        <w:t xml:space="preserve">% a adoção ao erradicar informações errôneas. </w:t>
      </w:r>
    </w:p>
    <w:p w14:paraId="6B58D05F" w14:textId="77777777" w:rsidR="00AD1F4E" w:rsidRDefault="00AD1F4E" w:rsidP="00AD1F4E">
      <w:pPr>
        <w:ind w:left="284" w:right="-437" w:firstLine="424"/>
        <w:rPr>
          <w:rFonts w:ascii="Yu Gothic Light" w:eastAsia="Yu Gothic Light" w:hAnsi="Yu Gothic Light"/>
          <w:color w:val="000000" w:themeColor="text1"/>
        </w:rPr>
      </w:pPr>
    </w:p>
    <w:p w14:paraId="0A678C15" w14:textId="29F5BBAA" w:rsidR="37AC1042" w:rsidRDefault="68600529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sz w:val="32"/>
        </w:rPr>
      </w:pPr>
      <w:r w:rsidRPr="5F9E2CE3">
        <w:rPr>
          <w:rFonts w:ascii="Yu Gothic Light" w:eastAsia="Yu Gothic Light" w:hAnsi="Yu Gothic Light" w:cs="Yu Gothic Light"/>
          <w:sz w:val="32"/>
        </w:rPr>
        <w:t>3</w:t>
      </w:r>
      <w:r w:rsidR="56240BD4" w:rsidRPr="5F9E2CE3">
        <w:rPr>
          <w:rFonts w:ascii="Yu Gothic Light" w:eastAsia="Yu Gothic Light" w:hAnsi="Yu Gothic Light" w:cs="Yu Gothic Light"/>
          <w:sz w:val="32"/>
        </w:rPr>
        <w:t xml:space="preserve">. </w:t>
      </w:r>
      <w:r w:rsidR="22C71CA2" w:rsidRPr="5F9E2CE3">
        <w:rPr>
          <w:rFonts w:ascii="Yu Gothic Light" w:eastAsia="Yu Gothic Light" w:hAnsi="Yu Gothic Light" w:cs="Yu Gothic Light"/>
          <w:sz w:val="32"/>
        </w:rPr>
        <w:t>O</w:t>
      </w:r>
      <w:r w:rsidR="168B0007" w:rsidRPr="5F9E2CE3">
        <w:rPr>
          <w:rFonts w:ascii="Yu Gothic Light" w:eastAsia="Yu Gothic Light" w:hAnsi="Yu Gothic Light" w:cs="Yu Gothic Light"/>
          <w:sz w:val="32"/>
        </w:rPr>
        <w:t>bjetivos</w:t>
      </w:r>
    </w:p>
    <w:p w14:paraId="4317C151" w14:textId="14EA9470" w:rsidR="00CC0399" w:rsidRDefault="00442122" w:rsidP="00037215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>
        <w:rPr>
          <w:rFonts w:ascii="Yu Gothic Light" w:eastAsia="Yu Gothic Light" w:hAnsi="Yu Gothic Light" w:cs="Yu Gothic Light"/>
          <w:color w:val="000000" w:themeColor="text1"/>
        </w:rPr>
        <w:t>C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>ria</w:t>
      </w:r>
      <w:r>
        <w:rPr>
          <w:rFonts w:ascii="Yu Gothic Light" w:eastAsia="Yu Gothic Light" w:hAnsi="Yu Gothic Light" w:cs="Yu Gothic Light"/>
          <w:color w:val="000000" w:themeColor="text1"/>
        </w:rPr>
        <w:t>r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 xml:space="preserve"> uma plataforma digital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web até 06 de junho de 2023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 xml:space="preserve"> que</w:t>
      </w:r>
      <w:r w:rsidRPr="00442122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divulgue informações verídicas sobre gatos de forma que convença os usuários a </w:t>
      </w:r>
      <w:r w:rsidR="009D30BF">
        <w:rPr>
          <w:rFonts w:ascii="Yu Gothic Light" w:eastAsia="Yu Gothic Light" w:hAnsi="Yu Gothic Light" w:cs="Yu Gothic Light"/>
          <w:color w:val="000000" w:themeColor="text1"/>
        </w:rPr>
        <w:t>adotá-los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. O sistema deve 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>armazen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ar 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>informações sobre os felinos para criar anúncios de adoção</w:t>
      </w:r>
      <w:r w:rsidR="0075570C" w:rsidRPr="00442122">
        <w:rPr>
          <w:rFonts w:ascii="Yu Gothic Light" w:eastAsia="Yu Gothic Light" w:hAnsi="Yu Gothic Light" w:cs="Yu Gothic Light"/>
          <w:color w:val="000000" w:themeColor="text1"/>
        </w:rPr>
        <w:t xml:space="preserve"> e diminuir gastos das ONGs que resgatam esses animais, mas que não conseguem doa-los</w:t>
      </w:r>
      <w:r>
        <w:rPr>
          <w:rFonts w:ascii="Yu Gothic Light" w:eastAsia="Yu Gothic Light" w:hAnsi="Yu Gothic Light" w:cs="Yu Gothic Light"/>
          <w:color w:val="000000" w:themeColor="text1"/>
        </w:rPr>
        <w:t>, e</w:t>
      </w:r>
      <w:r w:rsidRPr="00442122">
        <w:rPr>
          <w:rFonts w:ascii="Yu Gothic Light" w:eastAsia="Yu Gothic Light" w:hAnsi="Yu Gothic Light" w:cs="Yu Gothic Light"/>
          <w:color w:val="000000" w:themeColor="text1"/>
        </w:rPr>
        <w:t xml:space="preserve"> dessa forma, d</w:t>
      </w:r>
      <w:r w:rsidR="46DF01FB" w:rsidRPr="00442122">
        <w:rPr>
          <w:rFonts w:ascii="Yu Gothic Light" w:eastAsia="Yu Gothic Light" w:hAnsi="Yu Gothic Light" w:cs="Yu Gothic Light"/>
          <w:color w:val="000000" w:themeColor="text1"/>
        </w:rPr>
        <w:t>iminuir os impactos causados pelo</w:t>
      </w:r>
      <w:r w:rsidR="00AD1F4E" w:rsidRPr="00442122">
        <w:rPr>
          <w:rFonts w:ascii="Yu Gothic Light" w:eastAsia="Yu Gothic Light" w:hAnsi="Yu Gothic Light" w:cs="Yu Gothic Light"/>
          <w:color w:val="000000" w:themeColor="text1"/>
        </w:rPr>
        <w:t xml:space="preserve"> abandono de gatos</w:t>
      </w:r>
      <w:r w:rsidR="0075570C" w:rsidRPr="00442122">
        <w:rPr>
          <w:rFonts w:ascii="Yu Gothic Light" w:eastAsia="Yu Gothic Light" w:hAnsi="Yu Gothic Light" w:cs="Yu Gothic Light"/>
          <w:color w:val="000000" w:themeColor="text1"/>
        </w:rPr>
        <w:t xml:space="preserve"> nas ruas.</w:t>
      </w:r>
    </w:p>
    <w:p w14:paraId="6D93E28C" w14:textId="77777777" w:rsidR="00FE0EC3" w:rsidRDefault="00FE0EC3" w:rsidP="00037215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55EAC0A1" w14:textId="77777777" w:rsidR="00FE0EC3" w:rsidRDefault="00FE0EC3" w:rsidP="00037215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7E0D6823" w14:textId="77777777" w:rsidR="00FE0EC3" w:rsidRPr="00037215" w:rsidRDefault="00FE0EC3" w:rsidP="00037215">
      <w:pPr>
        <w:pStyle w:val="PargrafodaLista"/>
        <w:spacing w:after="160"/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7A5CA351" w14:textId="7838BB35" w:rsidR="0D275928" w:rsidRDefault="0D275928" w:rsidP="00037215">
      <w:pPr>
        <w:spacing w:after="160"/>
        <w:ind w:left="0" w:right="-437" w:firstLine="0"/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</w:pPr>
      <w:r w:rsidRPr="5F9E2CE3"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lastRenderedPageBreak/>
        <w:t>4. Escopo</w:t>
      </w:r>
    </w:p>
    <w:p w14:paraId="44CC6178" w14:textId="5A477AAD" w:rsidR="00B80AED" w:rsidRDefault="00CC0399" w:rsidP="007B38B0">
      <w:pPr>
        <w:spacing w:after="160"/>
        <w:ind w:left="284" w:right="-437" w:firstLine="0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tab/>
      </w:r>
      <w:r w:rsidR="00B80AED"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t xml:space="preserve">- </w:t>
      </w:r>
      <w:proofErr w:type="spellStart"/>
      <w:r w:rsidRPr="00634507">
        <w:rPr>
          <w:rFonts w:ascii="Yu Gothic Light" w:eastAsia="Yu Gothic Light" w:hAnsi="Yu Gothic Light" w:cs="Yu Gothic Light"/>
          <w:color w:val="auto"/>
          <w:szCs w:val="24"/>
          <w:u w:val="single"/>
        </w:rPr>
        <w:t>Fornecer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informações sobre gatos</w:t>
      </w:r>
      <w:r w:rsidR="00B80AED">
        <w:rPr>
          <w:rFonts w:ascii="Yu Gothic Light" w:eastAsia="Yu Gothic Light" w:hAnsi="Yu Gothic Light" w:cs="Yu Gothic Light"/>
          <w:color w:val="auto"/>
          <w:szCs w:val="24"/>
        </w:rPr>
        <w:t xml:space="preserve"> através de gráficos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, apresentar curiosidades e uma calculadora que possa calcular a média de gastos provindos da adoção de um gato. </w:t>
      </w:r>
    </w:p>
    <w:p w14:paraId="0F5BF612" w14:textId="1A56B7FE" w:rsidR="00CC0399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- Para o acesso na plataforma, será necessário cadastrar o usuário, na qual as informações serão armazenadas em um banco de dados e validadas durante o login.</w:t>
      </w:r>
    </w:p>
    <w:p w14:paraId="20014923" w14:textId="77777777" w:rsidR="00B80AED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- O usuário cadastrado poderá registrar um gato para a adoção. Após o cadastro, o sistema deve incrementar o pet na lista de adoção automaticamente.</w:t>
      </w:r>
    </w:p>
    <w:p w14:paraId="3478A1E8" w14:textId="191399D5" w:rsidR="00B80AED" w:rsidRPr="00CC0399" w:rsidRDefault="00B80AED" w:rsidP="00B80AED">
      <w:pPr>
        <w:spacing w:after="160"/>
        <w:ind w:left="284" w:right="-437" w:firstLine="424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</w:p>
    <w:p w14:paraId="2497ED6A" w14:textId="737BAE88" w:rsidR="00A36269" w:rsidRDefault="5E9149A6" w:rsidP="00A36269">
      <w:pPr>
        <w:ind w:left="284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4.1 Requisitos Funcionais:</w:t>
      </w:r>
    </w:p>
    <w:p w14:paraId="4DABE91F" w14:textId="482992B8" w:rsidR="05CC1C3B" w:rsidRDefault="05CC1C3B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Criação de uma plataforma web (Website):</w:t>
      </w:r>
    </w:p>
    <w:p w14:paraId="402AD7CD" w14:textId="0ACEAE3A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Cadastro e Login do usuário;</w:t>
      </w:r>
    </w:p>
    <w:p w14:paraId="3D72A69B" w14:textId="2D73E06A" w:rsidR="00CF109B" w:rsidRDefault="00CF109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Cadastro do gato;</w:t>
      </w:r>
    </w:p>
    <w:p w14:paraId="55156357" w14:textId="79906612" w:rsidR="05CC1C3B" w:rsidRPr="00CF109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“Home”;</w:t>
      </w:r>
    </w:p>
    <w:p w14:paraId="221EEB1E" w14:textId="2F36F663" w:rsidR="00CF109B" w:rsidRDefault="00CF109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Tela “Adote”;</w:t>
      </w:r>
    </w:p>
    <w:p w14:paraId="3D7FC347" w14:textId="200FA9D6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“Sobre Nós”;</w:t>
      </w:r>
    </w:p>
    <w:p w14:paraId="7E3599ED" w14:textId="3FCC71B7" w:rsidR="05CC1C3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“Fale Conosco”;</w:t>
      </w:r>
    </w:p>
    <w:p w14:paraId="676D390C" w14:textId="2B27D940" w:rsidR="05CC1C3B" w:rsidRPr="00CF109B" w:rsidRDefault="05CC1C3B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Calculadora Financeira</w:t>
      </w:r>
      <w:r w:rsidR="00CF109B">
        <w:rPr>
          <w:rFonts w:ascii="Yu Gothic Light" w:eastAsia="Yu Gothic Light" w:hAnsi="Yu Gothic Light" w:cs="Yu Gothic Light"/>
          <w:color w:val="auto"/>
          <w:szCs w:val="24"/>
        </w:rPr>
        <w:t>;</w:t>
      </w:r>
    </w:p>
    <w:p w14:paraId="6AA5305F" w14:textId="0924F258" w:rsidR="05CC1C3B" w:rsidRDefault="05CC1C3B" w:rsidP="007B38B0">
      <w:pPr>
        <w:pStyle w:val="PargrafodaLista"/>
        <w:numPr>
          <w:ilvl w:val="2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Deve fornecer um cálculo estrat</w:t>
      </w:r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égico;</w:t>
      </w:r>
    </w:p>
    <w:p w14:paraId="77BCDC65" w14:textId="7AB0C5D4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Menu de navegação superior;</w:t>
      </w:r>
    </w:p>
    <w:p w14:paraId="796AD316" w14:textId="116ED1AE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Rolagem vertical;</w:t>
      </w:r>
    </w:p>
    <w:p w14:paraId="5A438464" w14:textId="448CFBE0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Log</w:t>
      </w:r>
      <w:r w:rsidR="0F32DB17" w:rsidRPr="5F9E2CE3">
        <w:rPr>
          <w:rFonts w:ascii="Yu Gothic Light" w:eastAsia="Yu Gothic Light" w:hAnsi="Yu Gothic Light" w:cs="Yu Gothic Light"/>
          <w:color w:val="auto"/>
          <w:szCs w:val="24"/>
        </w:rPr>
        <w:t>-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>off de usuário;</w:t>
      </w:r>
    </w:p>
    <w:p w14:paraId="60DE8C31" w14:textId="55FE07EC" w:rsidR="3414C588" w:rsidRDefault="003703DC" w:rsidP="00A36269">
      <w:pPr>
        <w:pStyle w:val="PargrafodaLista"/>
        <w:numPr>
          <w:ilvl w:val="2"/>
          <w:numId w:val="5"/>
        </w:numPr>
        <w:ind w:right="-437"/>
        <w:jc w:val="left"/>
        <w:rPr>
          <w:color w:val="000000" w:themeColor="text1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lastRenderedPageBreak/>
        <w:t xml:space="preserve"> </w:t>
      </w:r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Tela “</w:t>
      </w:r>
      <w:proofErr w:type="spellStart"/>
      <w:r w:rsidR="00037215">
        <w:rPr>
          <w:rFonts w:ascii="Yu Gothic Light" w:eastAsia="Yu Gothic Light" w:hAnsi="Yu Gothic Light" w:cs="Yu Gothic Light"/>
          <w:color w:val="auto"/>
          <w:szCs w:val="24"/>
        </w:rPr>
        <w:t>Catblog</w:t>
      </w:r>
      <w:proofErr w:type="spellEnd"/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”</w:t>
      </w:r>
      <w:r w:rsidR="00A36269">
        <w:rPr>
          <w:rFonts w:ascii="Yu Gothic Light" w:eastAsia="Yu Gothic Light" w:hAnsi="Yu Gothic Light" w:cs="Yu Gothic Light"/>
          <w:color w:val="auto"/>
          <w:szCs w:val="24"/>
        </w:rPr>
        <w:t xml:space="preserve"> com informações e curiosidades;</w:t>
      </w:r>
    </w:p>
    <w:p w14:paraId="25DB77D0" w14:textId="7DD33196" w:rsidR="3414C588" w:rsidRDefault="3414C588" w:rsidP="00B80AED">
      <w:pPr>
        <w:pStyle w:val="PargrafodaLista"/>
        <w:numPr>
          <w:ilvl w:val="3"/>
          <w:numId w:val="5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Deverá fornecer gráficos e estatísticas precisos</w:t>
      </w:r>
      <w:r w:rsidR="00634507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5D8193C4" w14:textId="4AE92158" w:rsidR="3414C588" w:rsidRDefault="3414C588" w:rsidP="007B38B0">
      <w:pPr>
        <w:pStyle w:val="PargrafodaLista"/>
        <w:numPr>
          <w:ilvl w:val="2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</w:t>
      </w:r>
      <w:r w:rsidR="00A36269">
        <w:rPr>
          <w:rFonts w:ascii="Yu Gothic Light" w:eastAsia="Yu Gothic Light" w:hAnsi="Yu Gothic Light" w:cs="Yu Gothic Light"/>
          <w:color w:val="auto"/>
          <w:szCs w:val="24"/>
        </w:rPr>
        <w:t>s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acessada</w:t>
      </w:r>
      <w:r w:rsidR="00442122">
        <w:rPr>
          <w:rFonts w:ascii="Yu Gothic Light" w:eastAsia="Yu Gothic Light" w:hAnsi="Yu Gothic Light" w:cs="Yu Gothic Light"/>
          <w:color w:val="auto"/>
          <w:szCs w:val="24"/>
        </w:rPr>
        <w:t>s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somente após o cadastro/login;</w:t>
      </w:r>
    </w:p>
    <w:p w14:paraId="7B1FB62A" w14:textId="783B6A97" w:rsidR="00CF109B" w:rsidRPr="00CF109B" w:rsidRDefault="00CF109B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CF109B">
        <w:rPr>
          <w:rFonts w:ascii="Yu Gothic Light" w:eastAsia="Yu Gothic Light" w:hAnsi="Yu Gothic Light" w:cs="Yu Gothic Light"/>
          <w:color w:val="auto"/>
          <w:szCs w:val="24"/>
        </w:rPr>
        <w:t>O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sistema deve acrescentar o gato cadastrado pelo usuário na tela de adoção automaticamente;</w:t>
      </w:r>
    </w:p>
    <w:p w14:paraId="11A394CF" w14:textId="769D9859" w:rsidR="4D1B2E6C" w:rsidRPr="00CF109B" w:rsidRDefault="4D1B2E6C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Os dados </w:t>
      </w:r>
      <w:r w:rsidR="00442122">
        <w:rPr>
          <w:rFonts w:ascii="Yu Gothic Light" w:eastAsia="Yu Gothic Light" w:hAnsi="Yu Gothic Light" w:cs="Yu Gothic Light"/>
          <w:color w:val="auto"/>
          <w:szCs w:val="24"/>
        </w:rPr>
        <w:t>do gato e do usuário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devem ser gravados em um Banco de Dados</w:t>
      </w:r>
      <w:r w:rsidR="4EEB8C10" w:rsidRPr="5F9E2CE3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43800947" w14:textId="77777777" w:rsidR="00442122" w:rsidRPr="00442122" w:rsidRDefault="00442122" w:rsidP="00442122">
      <w:pPr>
        <w:ind w:left="284" w:right="-437" w:firstLine="0"/>
        <w:jc w:val="left"/>
        <w:rPr>
          <w:color w:val="000000" w:themeColor="text1"/>
          <w:szCs w:val="24"/>
        </w:rPr>
      </w:pPr>
    </w:p>
    <w:p w14:paraId="00F6B632" w14:textId="31590078" w:rsidR="12F98756" w:rsidRDefault="12F98756" w:rsidP="00CF109B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4.2 </w:t>
      </w:r>
      <w:r w:rsidR="5E9149A6"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Requisitos Não-Funcionais:</w:t>
      </w:r>
    </w:p>
    <w:p w14:paraId="0761912E" w14:textId="0B23441C" w:rsidR="00B80AED" w:rsidRPr="00B80AED" w:rsidRDefault="00B80AED" w:rsidP="00B80AED">
      <w:pPr>
        <w:pStyle w:val="PargrafodaLista"/>
        <w:numPr>
          <w:ilvl w:val="0"/>
          <w:numId w:val="4"/>
        </w:numPr>
        <w:ind w:right="-437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O sistema deve ser escalável, permitindo a adição de outras funcionalidades no futuro.</w:t>
      </w:r>
    </w:p>
    <w:p w14:paraId="7A93CEBB" w14:textId="14D6E22B" w:rsidR="00AD1F4E" w:rsidRDefault="00AD1F4E" w:rsidP="00AD1F4E">
      <w:pPr>
        <w:pStyle w:val="PargrafodaLista"/>
        <w:ind w:left="284" w:right="-437" w:firstLine="0"/>
        <w:jc w:val="left"/>
        <w:rPr>
          <w:color w:val="000000" w:themeColor="text1"/>
          <w:szCs w:val="24"/>
        </w:rPr>
      </w:pPr>
    </w:p>
    <w:p w14:paraId="7A1935DA" w14:textId="10293060" w:rsidR="37AC1042" w:rsidRDefault="00AD1F4E" w:rsidP="00B80AED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4.</w:t>
      </w:r>
      <w:r w:rsidR="00B80AED">
        <w:rPr>
          <w:rFonts w:ascii="Yu Gothic Light" w:eastAsia="Yu Gothic Light" w:hAnsi="Yu Gothic Light" w:cs="Yu Gothic Light"/>
          <w:b/>
          <w:bCs/>
          <w:color w:val="auto"/>
          <w:szCs w:val="24"/>
        </w:rPr>
        <w:t>3</w:t>
      </w: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</w:t>
      </w:r>
      <w:r w:rsidR="00B80AED">
        <w:rPr>
          <w:rFonts w:ascii="Yu Gothic Light" w:eastAsia="Yu Gothic Light" w:hAnsi="Yu Gothic Light" w:cs="Yu Gothic Light"/>
          <w:b/>
          <w:bCs/>
          <w:color w:val="auto"/>
          <w:szCs w:val="24"/>
        </w:rPr>
        <w:t>Premissas</w:t>
      </w:r>
    </w:p>
    <w:p w14:paraId="014329CD" w14:textId="34156583" w:rsidR="001A6A1D" w:rsidRDefault="001A6A1D" w:rsidP="001A6A1D">
      <w:pPr>
        <w:ind w:left="0" w:right="-437" w:firstLine="708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As </w:t>
      </w:r>
      <w:r w:rsidRPr="001A6A1D">
        <w:rPr>
          <w:rFonts w:ascii="Yu Gothic Light" w:eastAsia="Yu Gothic Light" w:hAnsi="Yu Gothic Light" w:cs="Yu Gothic Light"/>
          <w:color w:val="auto"/>
          <w:szCs w:val="24"/>
        </w:rPr>
        <w:t>premissas necessárias para a elaboração e bom funcionamento do projeto</w:t>
      </w:r>
      <w:r>
        <w:rPr>
          <w:rFonts w:ascii="Yu Gothic Light" w:eastAsia="Yu Gothic Light" w:hAnsi="Yu Gothic Light" w:cs="Yu Gothic Light"/>
          <w:color w:val="auto"/>
          <w:szCs w:val="24"/>
        </w:rPr>
        <w:t>,</w:t>
      </w:r>
      <w:r w:rsidRPr="001A6A1D"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>
        <w:rPr>
          <w:rFonts w:ascii="Yu Gothic Light" w:eastAsia="Yu Gothic Light" w:hAnsi="Yu Gothic Light" w:cs="Yu Gothic Light"/>
          <w:color w:val="auto"/>
          <w:szCs w:val="24"/>
        </w:rPr>
        <w:t>são:</w:t>
      </w:r>
    </w:p>
    <w:p w14:paraId="741DC988" w14:textId="23EAC98F" w:rsidR="001A6A1D" w:rsidRPr="001A6A1D" w:rsidRDefault="001A6A1D" w:rsidP="001A6A1D">
      <w:pPr>
        <w:pStyle w:val="PargrafodaLista"/>
        <w:numPr>
          <w:ilvl w:val="0"/>
          <w:numId w:val="32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1A6A1D">
        <w:rPr>
          <w:rFonts w:ascii="Yu Gothic Light" w:eastAsia="Yu Gothic Light" w:hAnsi="Yu Gothic Light" w:cs="Yu Gothic Light"/>
          <w:color w:val="auto"/>
          <w:szCs w:val="24"/>
        </w:rPr>
        <w:t>O usuário deverá fornecer informações confiáveis sobre os animais que irão cadastrar;</w:t>
      </w:r>
    </w:p>
    <w:p w14:paraId="182800D1" w14:textId="27FB1BAF" w:rsidR="001A6A1D" w:rsidRDefault="001A6A1D" w:rsidP="001A6A1D">
      <w:pPr>
        <w:pStyle w:val="PargrafodaLista"/>
        <w:numPr>
          <w:ilvl w:val="0"/>
          <w:numId w:val="31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O usuário deverá fornecer um meio de contato para aqueles que se interessarem no pet através do anúncio, pois o sistema não será responsável pela comunicação;</w:t>
      </w:r>
    </w:p>
    <w:p w14:paraId="5C1670D6" w14:textId="7D5E935C" w:rsidR="001A6A1D" w:rsidRPr="001A6A1D" w:rsidRDefault="001A6A1D" w:rsidP="001A6A1D">
      <w:pPr>
        <w:pStyle w:val="PargrafodaLista"/>
        <w:numPr>
          <w:ilvl w:val="0"/>
          <w:numId w:val="31"/>
        </w:num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O </w:t>
      </w:r>
      <w:r w:rsidR="00634507">
        <w:rPr>
          <w:rFonts w:ascii="Yu Gothic Light" w:eastAsia="Yu Gothic Light" w:hAnsi="Yu Gothic Light" w:cs="Yu Gothic Light"/>
          <w:color w:val="auto"/>
          <w:szCs w:val="24"/>
        </w:rPr>
        <w:t>usuário deve possuir um computador com acesso à internet para acessar o site.</w:t>
      </w:r>
    </w:p>
    <w:p w14:paraId="60C2AA76" w14:textId="66F8E6DC" w:rsidR="00B80AED" w:rsidRDefault="00B80AED" w:rsidP="00B80AED">
      <w:pPr>
        <w:ind w:left="0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4.4 Restrições</w:t>
      </w:r>
    </w:p>
    <w:p w14:paraId="51794032" w14:textId="7B7D6007" w:rsidR="001A6A1D" w:rsidRPr="001A6A1D" w:rsidRDefault="001A6A1D" w:rsidP="001A6A1D">
      <w:pPr>
        <w:pStyle w:val="paragraph"/>
        <w:spacing w:before="0" w:beforeAutospacing="0" w:after="0" w:afterAutospacing="0"/>
        <w:ind w:firstLine="708"/>
        <w:textAlignment w:val="baseline"/>
        <w:rPr>
          <w:rFonts w:ascii="Yu Gothic Light" w:eastAsia="Yu Gothic Light" w:hAnsi="Yu Gothic Light" w:cs="Yu Gothic Light"/>
        </w:rPr>
      </w:pPr>
      <w:r>
        <w:rPr>
          <w:rFonts w:ascii="Yu Gothic Light" w:eastAsia="Yu Gothic Light" w:hAnsi="Yu Gothic Light" w:cs="Yu Gothic Light"/>
        </w:rPr>
        <w:t>As r</w:t>
      </w:r>
      <w:r w:rsidRPr="001A6A1D">
        <w:rPr>
          <w:rFonts w:ascii="Yu Gothic Light" w:eastAsia="Yu Gothic Light" w:hAnsi="Yu Gothic Light" w:cs="Yu Gothic Light"/>
        </w:rPr>
        <w:t>estrições</w:t>
      </w:r>
      <w:r>
        <w:rPr>
          <w:rFonts w:ascii="Yu Gothic Light" w:eastAsia="Yu Gothic Light" w:hAnsi="Yu Gothic Light" w:cs="Yu Gothic Light"/>
        </w:rPr>
        <w:t xml:space="preserve"> do projeto</w:t>
      </w:r>
      <w:r w:rsidRPr="001A6A1D">
        <w:rPr>
          <w:rFonts w:ascii="Yu Gothic Light" w:eastAsia="Yu Gothic Light" w:hAnsi="Yu Gothic Light" w:cs="Yu Gothic Light"/>
        </w:rPr>
        <w:t>: </w:t>
      </w:r>
    </w:p>
    <w:p w14:paraId="2139093C" w14:textId="70C70CBB" w:rsidR="37AC1042" w:rsidRDefault="001A6A1D" w:rsidP="001A6A1D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b/>
          <w:bCs/>
          <w:color w:val="000000" w:themeColor="text1"/>
        </w:rPr>
      </w:pPr>
      <w:r>
        <w:rPr>
          <w:rFonts w:ascii="Yu Gothic Light" w:eastAsia="Yu Gothic Light" w:hAnsi="Yu Gothic Light" w:cs="Yu Gothic Light"/>
        </w:rPr>
        <w:t>O banco de dados deve ser local, por conta disso</w:t>
      </w:r>
      <w:r w:rsidR="00634507">
        <w:rPr>
          <w:rFonts w:ascii="Yu Gothic Light" w:eastAsia="Yu Gothic Light" w:hAnsi="Yu Gothic Light" w:cs="Yu Gothic Light"/>
        </w:rPr>
        <w:t>,</w:t>
      </w:r>
      <w:r>
        <w:rPr>
          <w:rFonts w:ascii="Yu Gothic Light" w:eastAsia="Yu Gothic Light" w:hAnsi="Yu Gothic Light" w:cs="Yu Gothic Light"/>
        </w:rPr>
        <w:t xml:space="preserve"> não será possível armazenar fotos do pet durante o cadastro;</w:t>
      </w:r>
    </w:p>
    <w:p w14:paraId="3E32AB4A" w14:textId="656F30B4" w:rsidR="37AC1042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00634507">
        <w:rPr>
          <w:rFonts w:ascii="Yu Gothic Light" w:eastAsia="Yu Gothic Light" w:hAnsi="Yu Gothic Light" w:cs="Yu Gothic Light"/>
          <w:color w:val="auto"/>
          <w:szCs w:val="24"/>
        </w:rPr>
        <w:t xml:space="preserve">A plataforma é somente sobre gatos, </w:t>
      </w:r>
      <w:r>
        <w:rPr>
          <w:rFonts w:ascii="Yu Gothic Light" w:eastAsia="Yu Gothic Light" w:hAnsi="Yu Gothic Light" w:cs="Yu Gothic Light"/>
          <w:color w:val="auto"/>
          <w:szCs w:val="24"/>
        </w:rPr>
        <w:t>outra espécie de animal não está no escopo;</w:t>
      </w:r>
    </w:p>
    <w:p w14:paraId="72393F71" w14:textId="0F67FC1C" w:rsidR="00634507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Os gráficos</w:t>
      </w:r>
      <w:r w:rsidR="00037215"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>
        <w:rPr>
          <w:rFonts w:ascii="Yu Gothic Light" w:eastAsia="Yu Gothic Light" w:hAnsi="Yu Gothic Light" w:cs="Yu Gothic Light"/>
          <w:color w:val="auto"/>
          <w:szCs w:val="24"/>
        </w:rPr>
        <w:t>não serão atualizados de forma automática;</w:t>
      </w:r>
    </w:p>
    <w:p w14:paraId="4F81DC7E" w14:textId="1F6A1865" w:rsidR="00634507" w:rsidRDefault="00634507" w:rsidP="00634507">
      <w:pPr>
        <w:pStyle w:val="PargrafodaLista"/>
        <w:numPr>
          <w:ilvl w:val="1"/>
          <w:numId w:val="30"/>
        </w:numPr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Utilizar apenas HTML, CSS,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JavaScript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e MySQL.</w:t>
      </w:r>
    </w:p>
    <w:p w14:paraId="3D2AD6A0" w14:textId="39F5CFCA" w:rsidR="007D2244" w:rsidRDefault="007D2244" w:rsidP="007D2244">
      <w:pPr>
        <w:pStyle w:val="PargrafodaLista"/>
        <w:ind w:left="1440" w:firstLine="0"/>
        <w:jc w:val="left"/>
        <w:rPr>
          <w:rFonts w:ascii="Yu Gothic Light" w:eastAsia="Yu Gothic Light" w:hAnsi="Yu Gothic Light" w:cs="Yu Gothic Light"/>
          <w:b/>
          <w:color w:val="auto"/>
          <w:sz w:val="32"/>
          <w:szCs w:val="32"/>
        </w:rPr>
      </w:pPr>
      <w:r w:rsidRPr="007D2244">
        <w:rPr>
          <w:rFonts w:ascii="Yu Gothic Light" w:eastAsia="Yu Gothic Light" w:hAnsi="Yu Gothic Light" w:cs="Yu Gothic Light"/>
          <w:b/>
          <w:color w:val="auto"/>
          <w:sz w:val="32"/>
          <w:szCs w:val="32"/>
        </w:rPr>
        <w:lastRenderedPageBreak/>
        <w:t>5. Contexto socioemocional</w:t>
      </w:r>
    </w:p>
    <w:p w14:paraId="5511724D" w14:textId="207ED44D" w:rsidR="00037215" w:rsidRPr="00037215" w:rsidRDefault="00037215" w:rsidP="00037215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bookmarkStart w:id="1" w:name="_Hlk133973767"/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5.1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Infância</w:t>
      </w:r>
    </w:p>
    <w:bookmarkEnd w:id="1"/>
    <w:p w14:paraId="20B7CDF3" w14:textId="47EB8F85" w:rsidR="00F53C37" w:rsidRDefault="007D2244" w:rsidP="00037215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Quando nasci, minha família já possuía uma gata de estimação, seu nome era Xuxa. Ela acompanhou meus passos, </w:t>
      </w:r>
      <w:r w:rsidR="00834973">
        <w:rPr>
          <w:rFonts w:ascii="Yu Gothic Light" w:eastAsia="Yu Gothic Light" w:hAnsi="Yu Gothic Light" w:cs="Yu Gothic Light"/>
          <w:color w:val="auto"/>
          <w:szCs w:val="24"/>
        </w:rPr>
        <w:t xml:space="preserve">minhas primeiras palavras e esteve presentes nas minhas maiores aventuras de infância. </w:t>
      </w:r>
    </w:p>
    <w:p w14:paraId="6ED1396F" w14:textId="77777777" w:rsidR="00F53C37" w:rsidRDefault="00F53C37" w:rsidP="00F53C37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drawing>
          <wp:inline distT="0" distB="0" distL="0" distR="0" wp14:anchorId="59C7992C" wp14:editId="6F4607A4">
            <wp:extent cx="4063116" cy="375408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472" cy="37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E566" w14:textId="45F0F4C9" w:rsidR="00F53C37" w:rsidRDefault="00F53C37" w:rsidP="00037215">
      <w:pPr>
        <w:ind w:right="-437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01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Eu, minhas irmãs mais velhas e a gatinha Xuxa, 2008.</w:t>
      </w:r>
    </w:p>
    <w:p w14:paraId="67CF8111" w14:textId="77777777" w:rsidR="00037215" w:rsidRPr="00037215" w:rsidRDefault="00037215" w:rsidP="00037215">
      <w:pPr>
        <w:ind w:right="-437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76A6EAC0" w14:textId="6D527229" w:rsidR="00BA149E" w:rsidRPr="00F53C37" w:rsidRDefault="00834973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Lidar com gatos é algo complexo, demanda um longo processo de aprendizagem e paciência, por conta disso, levei muitos arranhões e mordidas até finalmente aprender a brincar com ela e dar carinho de forma que ela se sentisse confortável – e desde então, nos tornamos melhores amigas</w:t>
      </w:r>
      <w:r w:rsidR="00DA3C3C">
        <w:rPr>
          <w:rFonts w:ascii="Yu Gothic Light" w:eastAsia="Yu Gothic Light" w:hAnsi="Yu Gothic Light" w:cs="Yu Gothic Light"/>
          <w:color w:val="auto"/>
          <w:szCs w:val="24"/>
        </w:rPr>
        <w:t>: o</w:t>
      </w:r>
      <w:r w:rsidR="00092952">
        <w:rPr>
          <w:rFonts w:ascii="Yu Gothic Light" w:eastAsia="Yu Gothic Light" w:hAnsi="Yu Gothic Light" w:cs="Yu Gothic Light"/>
          <w:color w:val="auto"/>
          <w:szCs w:val="24"/>
        </w:rPr>
        <w:t xml:space="preserve"> segredo é ser persistente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</w:t>
      </w:r>
    </w:p>
    <w:p w14:paraId="02B2330B" w14:textId="77777777" w:rsidR="00BA149E" w:rsidRDefault="00BA149E" w:rsidP="00BA149E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lastRenderedPageBreak/>
        <w:drawing>
          <wp:inline distT="0" distB="0" distL="0" distR="0" wp14:anchorId="49AF440E" wp14:editId="54EA3C21">
            <wp:extent cx="4207238" cy="3967701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9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8C4A" w14:textId="2B7C5132" w:rsidR="00DA3C3C" w:rsidRDefault="00BA149E" w:rsidP="004067C2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</w:t>
      </w:r>
      <w:r w:rsidR="004067C2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2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Simone e a gatinha Xuxa, 2009</w:t>
      </w:r>
    </w:p>
    <w:p w14:paraId="1CA2BA44" w14:textId="0DB09C41" w:rsidR="004067C2" w:rsidRPr="00037215" w:rsidRDefault="00037215" w:rsidP="00037215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</w:t>
      </w:r>
      <w:r w:rsidR="003E202F">
        <w:rPr>
          <w:rFonts w:ascii="Yu Gothic Light" w:eastAsia="Yu Gothic Light" w:hAnsi="Yu Gothic Light" w:cs="Yu Gothic Light"/>
          <w:b/>
          <w:bCs/>
          <w:color w:val="auto"/>
          <w:szCs w:val="24"/>
        </w:rPr>
        <w:t>2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 A</w:t>
      </w:r>
      <w:r w:rsidR="003E202F">
        <w:rPr>
          <w:rFonts w:ascii="Yu Gothic Light" w:eastAsia="Yu Gothic Light" w:hAnsi="Yu Gothic Light" w:cs="Yu Gothic Light"/>
          <w:b/>
          <w:bCs/>
          <w:color w:val="auto"/>
          <w:szCs w:val="24"/>
        </w:rPr>
        <w:t>doção</w:t>
      </w:r>
    </w:p>
    <w:p w14:paraId="575DE389" w14:textId="0D8D67DD" w:rsidR="00F53C37" w:rsidRDefault="00F53C37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Com o tempo, a 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gatinha </w:t>
      </w:r>
      <w:r>
        <w:rPr>
          <w:rFonts w:ascii="Yu Gothic Light" w:eastAsia="Yu Gothic Light" w:hAnsi="Yu Gothic Light" w:cs="Yu Gothic Light"/>
          <w:color w:val="auto"/>
          <w:szCs w:val="24"/>
        </w:rPr>
        <w:t>Xuxa começou a ficar mais velha, então adotamos uma amiga para ela: a Lucy. Hoje em dia a Xuxa não está mais entre nós, ela viveu por 15 anos, sendo 13 ao meu lado e foi uma perda muito difícil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, pois toda a família possuía um vínculo afetivo com ela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</w:t>
      </w:r>
      <w:r w:rsidR="00184834">
        <w:rPr>
          <w:rFonts w:ascii="Yu Gothic Light" w:eastAsia="Yu Gothic Light" w:hAnsi="Yu Gothic Light" w:cs="Yu Gothic Light"/>
          <w:color w:val="auto"/>
          <w:szCs w:val="24"/>
        </w:rPr>
        <w:t>Atualmente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,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a Lucy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está </w:t>
      </w:r>
      <w:r>
        <w:rPr>
          <w:rFonts w:ascii="Yu Gothic Light" w:eastAsia="Yu Gothic Light" w:hAnsi="Yu Gothic Light" w:cs="Yu Gothic Light"/>
          <w:color w:val="auto"/>
          <w:szCs w:val="24"/>
        </w:rPr>
        <w:t>com 13 anos, vive na companhia de outros três companheiros, o Mick de 7 anos, o Jimmy de 5 anos e a Mel de apenas 1 ano. Todos foram adotados: dois de ONGs e dois que encontramos na rua</w:t>
      </w:r>
      <w:r w:rsidR="00184834">
        <w:rPr>
          <w:rFonts w:ascii="Yu Gothic Light" w:eastAsia="Yu Gothic Light" w:hAnsi="Yu Gothic Light" w:cs="Yu Gothic Light"/>
          <w:color w:val="auto"/>
          <w:szCs w:val="24"/>
        </w:rPr>
        <w:t xml:space="preserve"> e acolhemos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. Todo dia sinto que aprendo um pouco mais com eles e brincar e </w:t>
      </w:r>
      <w:r w:rsidR="00554EB3">
        <w:rPr>
          <w:rFonts w:ascii="Yu Gothic Light" w:eastAsia="Yu Gothic Light" w:hAnsi="Yu Gothic Light" w:cs="Yu Gothic Light"/>
          <w:color w:val="auto"/>
          <w:szCs w:val="24"/>
        </w:rPr>
        <w:t>acariciá-los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é um dos meus hobbies favoritos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72E372B8" w14:textId="77777777" w:rsidR="004067C2" w:rsidRDefault="004067C2" w:rsidP="00F53C37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</w:p>
    <w:p w14:paraId="3EB39C65" w14:textId="77777777" w:rsidR="004067C2" w:rsidRDefault="004067C2" w:rsidP="004067C2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noProof/>
          <w:color w:val="auto"/>
          <w:szCs w:val="24"/>
        </w:rPr>
        <w:lastRenderedPageBreak/>
        <w:drawing>
          <wp:inline distT="0" distB="0" distL="0" distR="0" wp14:anchorId="54BCFCE3" wp14:editId="4D251EC0">
            <wp:extent cx="4367924" cy="2456953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51" cy="24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AA10" w14:textId="40678BF4" w:rsidR="003E202F" w:rsidRDefault="004067C2" w:rsidP="003E202F">
      <w:pPr>
        <w:ind w:right="-437"/>
        <w:jc w:val="center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Imagem 03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</w:t>
      </w:r>
      <w:r w:rsidRP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A gatinha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Mel</w:t>
      </w:r>
      <w:r w:rsidR="003E202F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me</w:t>
      </w:r>
      <w:r w:rsid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fazendo companhia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, 20</w:t>
      </w:r>
      <w:r w:rsidR="007D5D2A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23</w:t>
      </w:r>
    </w:p>
    <w:p w14:paraId="0A0781DE" w14:textId="4E6B1712" w:rsidR="003E202F" w:rsidRPr="003E202F" w:rsidRDefault="003E202F" w:rsidP="003E202F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3 Valores</w:t>
      </w:r>
    </w:p>
    <w:p w14:paraId="0A66671C" w14:textId="4EA3AA45" w:rsidR="00DA3C3C" w:rsidRDefault="00E66A6A" w:rsidP="007D5D2A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>Gatos me ensinaram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a lidar com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as 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vontades e escolhas do </w:t>
      </w:r>
      <w:r>
        <w:rPr>
          <w:rFonts w:ascii="Yu Gothic Light" w:eastAsia="Yu Gothic Light" w:hAnsi="Yu Gothic Light" w:cs="Yu Gothic Light"/>
          <w:color w:val="auto"/>
          <w:szCs w:val="24"/>
        </w:rPr>
        <w:t>próximo,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visto que cada pet possuí uma personalidade que exige diferentes formas de tratamento.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>M</w:t>
      </w:r>
      <w:r>
        <w:rPr>
          <w:rFonts w:ascii="Yu Gothic Light" w:eastAsia="Yu Gothic Light" w:hAnsi="Yu Gothic Light" w:cs="Yu Gothic Light"/>
          <w:color w:val="auto"/>
          <w:szCs w:val="24"/>
        </w:rPr>
        <w:t>e mostraram o amor da forma mais bonita, pois adoram ficar por perto e compartilhar uma cama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>. S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ão silenciosos e calmos, 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>sempre parecem sentir quando estamos com algum tipo de problema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 e tentam nos reconfortar com sua companhia, esbanjando empatia e compaixão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>.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  <w:r w:rsidR="00DA3C3C">
        <w:rPr>
          <w:rFonts w:ascii="Yu Gothic Light" w:eastAsia="Yu Gothic Light" w:hAnsi="Yu Gothic Light" w:cs="Yu Gothic Light"/>
          <w:color w:val="auto"/>
          <w:szCs w:val="24"/>
        </w:rPr>
        <w:t>Os gatos</w:t>
      </w:r>
      <w:r w:rsidRPr="00E66A6A">
        <w:rPr>
          <w:rFonts w:ascii="Yu Gothic Light" w:eastAsia="Yu Gothic Light" w:hAnsi="Yu Gothic Light" w:cs="Yu Gothic Light"/>
          <w:color w:val="auto"/>
          <w:szCs w:val="24"/>
        </w:rPr>
        <w:t xml:space="preserve"> são animais observadores e analisam tudo antes de tomarem algum tipo de decisão</w:t>
      </w:r>
      <w:r w:rsidR="003E202F">
        <w:rPr>
          <w:rFonts w:ascii="Yu Gothic Light" w:eastAsia="Yu Gothic Light" w:hAnsi="Yu Gothic Light" w:cs="Yu Gothic Light"/>
          <w:color w:val="auto"/>
          <w:szCs w:val="24"/>
        </w:rPr>
        <w:t xml:space="preserve">, calculam até mesmo os seus pulos para que tenham uma execução perfeita, isso é algo que </w:t>
      </w:r>
      <w:r w:rsidR="00E544B2">
        <w:rPr>
          <w:rFonts w:ascii="Yu Gothic Light" w:eastAsia="Yu Gothic Light" w:hAnsi="Yu Gothic Light" w:cs="Yu Gothic Light"/>
          <w:color w:val="auto"/>
          <w:szCs w:val="24"/>
        </w:rPr>
        <w:t>tento aplicar na minha rotina.</w:t>
      </w:r>
      <w:r w:rsidR="007D5D2A">
        <w:rPr>
          <w:rFonts w:ascii="Yu Gothic Light" w:eastAsia="Yu Gothic Light" w:hAnsi="Yu Gothic Light" w:cs="Yu Gothic Light"/>
          <w:color w:val="auto"/>
          <w:szCs w:val="24"/>
        </w:rPr>
        <w:t xml:space="preserve"> </w:t>
      </w:r>
    </w:p>
    <w:p w14:paraId="46AFFDE9" w14:textId="4B75115A" w:rsidR="00E544B2" w:rsidRPr="00E544B2" w:rsidRDefault="00E544B2" w:rsidP="00E544B2">
      <w:pPr>
        <w:ind w:left="0" w:right="-437" w:firstLine="493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00037215">
        <w:rPr>
          <w:rFonts w:ascii="Yu Gothic Light" w:eastAsia="Yu Gothic Light" w:hAnsi="Yu Gothic Light" w:cs="Yu Gothic Light"/>
          <w:b/>
          <w:bCs/>
          <w:color w:val="auto"/>
          <w:szCs w:val="24"/>
        </w:rPr>
        <w:t>5.</w:t>
      </w:r>
      <w:r>
        <w:rPr>
          <w:rFonts w:ascii="Yu Gothic Light" w:eastAsia="Yu Gothic Light" w:hAnsi="Yu Gothic Light" w:cs="Yu Gothic Light"/>
          <w:b/>
          <w:bCs/>
          <w:color w:val="auto"/>
          <w:szCs w:val="24"/>
        </w:rPr>
        <w:t>4 Conclusão</w:t>
      </w:r>
    </w:p>
    <w:p w14:paraId="55814E74" w14:textId="3AD66EF2" w:rsidR="007D2244" w:rsidRPr="007D5D2A" w:rsidRDefault="00DA3C3C" w:rsidP="00E544B2">
      <w:pPr>
        <w:ind w:right="-437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>
        <w:rPr>
          <w:rFonts w:ascii="Yu Gothic Light" w:eastAsia="Yu Gothic Light" w:hAnsi="Yu Gothic Light" w:cs="Yu Gothic Light"/>
          <w:color w:val="auto"/>
          <w:szCs w:val="24"/>
        </w:rPr>
        <w:t xml:space="preserve">Acredito que, o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CatLovers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pode transformar a vida daqueles que decidem adotar um gat</w:t>
      </w:r>
      <w:r w:rsidR="001E0D10">
        <w:rPr>
          <w:rFonts w:ascii="Yu Gothic Light" w:eastAsia="Yu Gothic Light" w:hAnsi="Yu Gothic Light" w:cs="Yu Gothic Light"/>
          <w:color w:val="auto"/>
          <w:szCs w:val="24"/>
        </w:rPr>
        <w:t>o</w:t>
      </w:r>
      <w:r>
        <w:rPr>
          <w:rFonts w:ascii="Yu Gothic Light" w:eastAsia="Yu Gothic Light" w:hAnsi="Yu Gothic Light" w:cs="Yu Gothic Light"/>
          <w:color w:val="auto"/>
          <w:szCs w:val="24"/>
        </w:rPr>
        <w:t xml:space="preserve">, além de entregar uma qualidade de vida para as centenas de pets que irão encontrar uma família para encher de amor e de mordidinhas! Por conta disso, decidi embarcar nessa aventura e desenvolver o </w:t>
      </w:r>
      <w:proofErr w:type="spellStart"/>
      <w:r>
        <w:rPr>
          <w:rFonts w:ascii="Yu Gothic Light" w:eastAsia="Yu Gothic Light" w:hAnsi="Yu Gothic Light" w:cs="Yu Gothic Light"/>
          <w:color w:val="auto"/>
          <w:szCs w:val="24"/>
        </w:rPr>
        <w:t>CatLovers</w:t>
      </w:r>
      <w:proofErr w:type="spellEnd"/>
      <w:r>
        <w:rPr>
          <w:rFonts w:ascii="Yu Gothic Light" w:eastAsia="Yu Gothic Light" w:hAnsi="Yu Gothic Light" w:cs="Yu Gothic Light"/>
          <w:color w:val="auto"/>
          <w:szCs w:val="24"/>
        </w:rPr>
        <w:t xml:space="preserve"> para pessoas que, assim como eu, amam os gatos e pretendem mudar as estatísticas apresentadas nesse documento.</w:t>
      </w:r>
    </w:p>
    <w:sectPr w:rsidR="007D2244" w:rsidRPr="007D5D2A" w:rsidSect="00E544B2">
      <w:headerReference w:type="default" r:id="rId14"/>
      <w:footerReference w:type="default" r:id="rId15"/>
      <w:pgSz w:w="11907" w:h="16839"/>
      <w:pgMar w:top="720" w:right="113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38038" w14:textId="77777777" w:rsidR="00835501" w:rsidRDefault="00835501" w:rsidP="00F778B5">
      <w:pPr>
        <w:spacing w:after="0" w:line="240" w:lineRule="auto"/>
      </w:pPr>
      <w:r>
        <w:separator/>
      </w:r>
    </w:p>
  </w:endnote>
  <w:endnote w:type="continuationSeparator" w:id="0">
    <w:p w14:paraId="75821FC9" w14:textId="77777777" w:rsidR="00835501" w:rsidRDefault="00835501" w:rsidP="00F778B5">
      <w:pPr>
        <w:spacing w:after="0" w:line="240" w:lineRule="auto"/>
      </w:pPr>
      <w:r>
        <w:continuationSeparator/>
      </w:r>
    </w:p>
  </w:endnote>
  <w:endnote w:type="continuationNotice" w:id="1">
    <w:p w14:paraId="53A0CAE3" w14:textId="77777777" w:rsidR="00835501" w:rsidRDefault="008355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78400"/>
      <w:docPartObj>
        <w:docPartGallery w:val="Page Numbers (Bottom of Page)"/>
        <w:docPartUnique/>
      </w:docPartObj>
    </w:sdtPr>
    <w:sdtEndPr/>
    <w:sdtContent>
      <w:p w14:paraId="6B0CC953" w14:textId="4F32EEF2" w:rsidR="00E544B2" w:rsidRDefault="00E544B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EA1FC" w14:textId="12E3408E" w:rsidR="37AC1042" w:rsidRDefault="37AC1042" w:rsidP="37AC10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794E" w14:textId="77777777" w:rsidR="00835501" w:rsidRDefault="00835501" w:rsidP="00F778B5">
      <w:pPr>
        <w:spacing w:after="0" w:line="240" w:lineRule="auto"/>
      </w:pPr>
      <w:r>
        <w:separator/>
      </w:r>
    </w:p>
  </w:footnote>
  <w:footnote w:type="continuationSeparator" w:id="0">
    <w:p w14:paraId="5D4C8036" w14:textId="77777777" w:rsidR="00835501" w:rsidRDefault="00835501" w:rsidP="00F778B5">
      <w:pPr>
        <w:spacing w:after="0" w:line="240" w:lineRule="auto"/>
      </w:pPr>
      <w:r>
        <w:continuationSeparator/>
      </w:r>
    </w:p>
  </w:footnote>
  <w:footnote w:type="continuationNotice" w:id="1">
    <w:p w14:paraId="48BFF92F" w14:textId="77777777" w:rsidR="00835501" w:rsidRDefault="008355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AC1042" w14:paraId="726EBAA8" w14:textId="77777777" w:rsidTr="37AC1042">
      <w:trPr>
        <w:trHeight w:val="300"/>
      </w:trPr>
      <w:tc>
        <w:tcPr>
          <w:tcW w:w="3485" w:type="dxa"/>
        </w:tcPr>
        <w:p w14:paraId="412594A2" w14:textId="4DA0A2FE" w:rsidR="37AC1042" w:rsidRDefault="37AC1042" w:rsidP="37AC1042">
          <w:pPr>
            <w:pStyle w:val="Cabealho"/>
            <w:ind w:left="-115"/>
            <w:jc w:val="left"/>
          </w:pPr>
        </w:p>
      </w:tc>
      <w:tc>
        <w:tcPr>
          <w:tcW w:w="3485" w:type="dxa"/>
        </w:tcPr>
        <w:p w14:paraId="29250539" w14:textId="24025CEC" w:rsidR="37AC1042" w:rsidRDefault="37AC1042" w:rsidP="37AC1042">
          <w:pPr>
            <w:pStyle w:val="Cabealho"/>
            <w:jc w:val="center"/>
          </w:pPr>
        </w:p>
      </w:tc>
      <w:tc>
        <w:tcPr>
          <w:tcW w:w="3485" w:type="dxa"/>
        </w:tcPr>
        <w:p w14:paraId="7B2E614A" w14:textId="358FAC6A" w:rsidR="37AC1042" w:rsidRDefault="37AC1042" w:rsidP="37AC1042">
          <w:pPr>
            <w:pStyle w:val="Cabealho"/>
            <w:ind w:right="-115"/>
            <w:jc w:val="right"/>
          </w:pPr>
        </w:p>
      </w:tc>
    </w:tr>
  </w:tbl>
  <w:p w14:paraId="039704B6" w14:textId="300516BF" w:rsidR="37AC1042" w:rsidRDefault="37AC1042" w:rsidP="37AC104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yFpmVU0QCv1RZ" int2:id="RtE5Hh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546"/>
    <w:multiLevelType w:val="hybridMultilevel"/>
    <w:tmpl w:val="4A504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C4F"/>
    <w:multiLevelType w:val="hybridMultilevel"/>
    <w:tmpl w:val="3E3E42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5E4552"/>
    <w:multiLevelType w:val="multilevel"/>
    <w:tmpl w:val="2084D228"/>
    <w:lvl w:ilvl="0">
      <w:start w:val="1"/>
      <w:numFmt w:val="decimal"/>
      <w:pStyle w:val="Ttulo1"/>
      <w:lvlText w:val="%1."/>
      <w:lvlJc w:val="left"/>
      <w:pPr>
        <w:ind w:left="1239" w:hanging="360"/>
      </w:pPr>
    </w:lvl>
    <w:lvl w:ilvl="1">
      <w:start w:val="2"/>
      <w:numFmt w:val="decimal"/>
      <w:isLgl/>
      <w:lvlText w:val="%1.%2"/>
      <w:lvlJc w:val="left"/>
      <w:pPr>
        <w:ind w:left="123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9" w:hanging="1800"/>
      </w:pPr>
      <w:rPr>
        <w:rFonts w:hint="default"/>
      </w:rPr>
    </w:lvl>
  </w:abstractNum>
  <w:abstractNum w:abstractNumId="3" w15:restartNumberingAfterBreak="0">
    <w:nsid w:val="10E006C0"/>
    <w:multiLevelType w:val="hybridMultilevel"/>
    <w:tmpl w:val="8BA6F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5525"/>
    <w:multiLevelType w:val="hybridMultilevel"/>
    <w:tmpl w:val="6C2A0962"/>
    <w:lvl w:ilvl="0" w:tplc="0416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16A2FFD7"/>
    <w:multiLevelType w:val="hybridMultilevel"/>
    <w:tmpl w:val="38D485E2"/>
    <w:lvl w:ilvl="0" w:tplc="CBAE5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82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4656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 w:tplc="AC0A8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81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6EE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03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46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A9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8BC7F"/>
    <w:multiLevelType w:val="hybridMultilevel"/>
    <w:tmpl w:val="685E53E2"/>
    <w:lvl w:ilvl="0" w:tplc="6AC8DBC4">
      <w:start w:val="1"/>
      <w:numFmt w:val="decimal"/>
      <w:lvlText w:val="%1."/>
      <w:lvlJc w:val="left"/>
      <w:pPr>
        <w:ind w:left="720" w:hanging="360"/>
      </w:pPr>
    </w:lvl>
    <w:lvl w:ilvl="1" w:tplc="810AD980">
      <w:start w:val="1"/>
      <w:numFmt w:val="lowerLetter"/>
      <w:lvlText w:val="%2."/>
      <w:lvlJc w:val="left"/>
      <w:pPr>
        <w:ind w:left="1440" w:hanging="360"/>
      </w:pPr>
    </w:lvl>
    <w:lvl w:ilvl="2" w:tplc="8C9CCD4A">
      <w:start w:val="1"/>
      <w:numFmt w:val="lowerRoman"/>
      <w:lvlText w:val="%3."/>
      <w:lvlJc w:val="right"/>
      <w:pPr>
        <w:ind w:left="2160" w:hanging="180"/>
      </w:pPr>
    </w:lvl>
    <w:lvl w:ilvl="3" w:tplc="12DA91CC">
      <w:start w:val="1"/>
      <w:numFmt w:val="decimal"/>
      <w:lvlText w:val="%4."/>
      <w:lvlJc w:val="left"/>
      <w:pPr>
        <w:ind w:left="2880" w:hanging="360"/>
      </w:pPr>
    </w:lvl>
    <w:lvl w:ilvl="4" w:tplc="D93A2830">
      <w:start w:val="1"/>
      <w:numFmt w:val="lowerLetter"/>
      <w:lvlText w:val="%5."/>
      <w:lvlJc w:val="left"/>
      <w:pPr>
        <w:ind w:left="3600" w:hanging="360"/>
      </w:pPr>
    </w:lvl>
    <w:lvl w:ilvl="5" w:tplc="0B9CD88A">
      <w:start w:val="1"/>
      <w:numFmt w:val="lowerRoman"/>
      <w:lvlText w:val="%6."/>
      <w:lvlJc w:val="right"/>
      <w:pPr>
        <w:ind w:left="4320" w:hanging="180"/>
      </w:pPr>
    </w:lvl>
    <w:lvl w:ilvl="6" w:tplc="D7B838A4">
      <w:start w:val="1"/>
      <w:numFmt w:val="decimal"/>
      <w:lvlText w:val="%7."/>
      <w:lvlJc w:val="left"/>
      <w:pPr>
        <w:ind w:left="5040" w:hanging="360"/>
      </w:pPr>
    </w:lvl>
    <w:lvl w:ilvl="7" w:tplc="3E84B9B0">
      <w:start w:val="1"/>
      <w:numFmt w:val="lowerLetter"/>
      <w:lvlText w:val="%8."/>
      <w:lvlJc w:val="left"/>
      <w:pPr>
        <w:ind w:left="5760" w:hanging="360"/>
      </w:pPr>
    </w:lvl>
    <w:lvl w:ilvl="8" w:tplc="3EB289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9E619"/>
    <w:multiLevelType w:val="hybridMultilevel"/>
    <w:tmpl w:val="93EA12C6"/>
    <w:lvl w:ilvl="0" w:tplc="B5D2C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EEB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88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8F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20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627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60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CD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4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8789F"/>
    <w:multiLevelType w:val="hybridMultilevel"/>
    <w:tmpl w:val="889AE7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6FD1B"/>
    <w:multiLevelType w:val="hybridMultilevel"/>
    <w:tmpl w:val="54384E46"/>
    <w:lvl w:ilvl="0" w:tplc="6D3872E2">
      <w:start w:val="1"/>
      <w:numFmt w:val="decimal"/>
      <w:lvlText w:val="%1."/>
      <w:lvlJc w:val="left"/>
      <w:pPr>
        <w:ind w:left="720" w:hanging="360"/>
      </w:pPr>
    </w:lvl>
    <w:lvl w:ilvl="1" w:tplc="D364421C">
      <w:start w:val="1"/>
      <w:numFmt w:val="lowerLetter"/>
      <w:lvlText w:val="%2."/>
      <w:lvlJc w:val="left"/>
      <w:pPr>
        <w:ind w:left="1440" w:hanging="360"/>
      </w:pPr>
    </w:lvl>
    <w:lvl w:ilvl="2" w:tplc="7F6E15F0">
      <w:start w:val="1"/>
      <w:numFmt w:val="lowerRoman"/>
      <w:lvlText w:val="%3."/>
      <w:lvlJc w:val="right"/>
      <w:pPr>
        <w:ind w:left="2160" w:hanging="180"/>
      </w:pPr>
    </w:lvl>
    <w:lvl w:ilvl="3" w:tplc="1090D0A2">
      <w:start w:val="1"/>
      <w:numFmt w:val="decimal"/>
      <w:lvlText w:val="%4."/>
      <w:lvlJc w:val="left"/>
      <w:pPr>
        <w:ind w:left="2880" w:hanging="360"/>
      </w:pPr>
    </w:lvl>
    <w:lvl w:ilvl="4" w:tplc="8B84E53E">
      <w:start w:val="1"/>
      <w:numFmt w:val="lowerLetter"/>
      <w:lvlText w:val="%5."/>
      <w:lvlJc w:val="left"/>
      <w:pPr>
        <w:ind w:left="3600" w:hanging="360"/>
      </w:pPr>
    </w:lvl>
    <w:lvl w:ilvl="5" w:tplc="3968A23C">
      <w:start w:val="1"/>
      <w:numFmt w:val="lowerRoman"/>
      <w:lvlText w:val="%6."/>
      <w:lvlJc w:val="right"/>
      <w:pPr>
        <w:ind w:left="4320" w:hanging="180"/>
      </w:pPr>
    </w:lvl>
    <w:lvl w:ilvl="6" w:tplc="7C487442">
      <w:start w:val="1"/>
      <w:numFmt w:val="decimal"/>
      <w:lvlText w:val="%7."/>
      <w:lvlJc w:val="left"/>
      <w:pPr>
        <w:ind w:left="5040" w:hanging="360"/>
      </w:pPr>
    </w:lvl>
    <w:lvl w:ilvl="7" w:tplc="7C402730">
      <w:start w:val="1"/>
      <w:numFmt w:val="lowerLetter"/>
      <w:lvlText w:val="%8."/>
      <w:lvlJc w:val="left"/>
      <w:pPr>
        <w:ind w:left="5760" w:hanging="360"/>
      </w:pPr>
    </w:lvl>
    <w:lvl w:ilvl="8" w:tplc="A6F4663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D6B89"/>
    <w:multiLevelType w:val="hybridMultilevel"/>
    <w:tmpl w:val="DF729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90ACA"/>
    <w:multiLevelType w:val="hybridMultilevel"/>
    <w:tmpl w:val="EAAC5046"/>
    <w:lvl w:ilvl="0" w:tplc="6A3CFB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D32938"/>
    <w:multiLevelType w:val="hybridMultilevel"/>
    <w:tmpl w:val="EEA60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E310A"/>
    <w:multiLevelType w:val="multilevel"/>
    <w:tmpl w:val="53AEA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  <w:b w:val="0"/>
      </w:rPr>
    </w:lvl>
  </w:abstractNum>
  <w:abstractNum w:abstractNumId="14" w15:restartNumberingAfterBreak="0">
    <w:nsid w:val="3A1E0DAB"/>
    <w:multiLevelType w:val="multilevel"/>
    <w:tmpl w:val="3EEC53C8"/>
    <w:lvl w:ilvl="0">
      <w:start w:val="1"/>
      <w:numFmt w:val="decimal"/>
      <w:lvlText w:val="%1."/>
      <w:lvlJc w:val="left"/>
      <w:pPr>
        <w:ind w:left="123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B4D61"/>
    <w:multiLevelType w:val="hybridMultilevel"/>
    <w:tmpl w:val="6F9E79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65111"/>
    <w:multiLevelType w:val="hybridMultilevel"/>
    <w:tmpl w:val="2A72E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75FFF"/>
    <w:multiLevelType w:val="hybridMultilevel"/>
    <w:tmpl w:val="784A44EE"/>
    <w:lvl w:ilvl="0" w:tplc="8CAADF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25BB"/>
    <w:multiLevelType w:val="multilevel"/>
    <w:tmpl w:val="D9EE1B5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4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19" w15:restartNumberingAfterBreak="0">
    <w:nsid w:val="46741F43"/>
    <w:multiLevelType w:val="hybridMultilevel"/>
    <w:tmpl w:val="EC4823F2"/>
    <w:lvl w:ilvl="0" w:tplc="E7D46568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7D75E12"/>
    <w:multiLevelType w:val="hybridMultilevel"/>
    <w:tmpl w:val="C632112A"/>
    <w:lvl w:ilvl="0" w:tplc="C562E7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4CD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E0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25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2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CC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09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01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EBB68"/>
    <w:multiLevelType w:val="hybridMultilevel"/>
    <w:tmpl w:val="D50E0266"/>
    <w:lvl w:ilvl="0" w:tplc="672C59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462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9C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6A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87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8D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D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A2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24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625F2"/>
    <w:multiLevelType w:val="multilevel"/>
    <w:tmpl w:val="5CAA44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color w:val="2F2F3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  <w:color w:val="2F2F3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 w:val="0"/>
        <w:color w:val="2F2F3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 w:val="0"/>
        <w:color w:val="2F2F3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 w:val="0"/>
        <w:color w:val="2F2F3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 w:val="0"/>
        <w:color w:val="2F2F3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 w:val="0"/>
        <w:color w:val="2F2F3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 w:val="0"/>
        <w:color w:val="2F2F30"/>
      </w:rPr>
    </w:lvl>
  </w:abstractNum>
  <w:abstractNum w:abstractNumId="23" w15:restartNumberingAfterBreak="0">
    <w:nsid w:val="4D4A4C94"/>
    <w:multiLevelType w:val="hybridMultilevel"/>
    <w:tmpl w:val="1C647612"/>
    <w:lvl w:ilvl="0" w:tplc="070C9176">
      <w:start w:val="1"/>
      <w:numFmt w:val="decimal"/>
      <w:lvlText w:val="%1."/>
      <w:lvlJc w:val="left"/>
      <w:pPr>
        <w:ind w:left="720" w:hanging="360"/>
      </w:pPr>
    </w:lvl>
    <w:lvl w:ilvl="1" w:tplc="CEC26E08">
      <w:start w:val="1"/>
      <w:numFmt w:val="lowerLetter"/>
      <w:lvlText w:val="%2."/>
      <w:lvlJc w:val="left"/>
      <w:pPr>
        <w:ind w:left="1440" w:hanging="360"/>
      </w:pPr>
    </w:lvl>
    <w:lvl w:ilvl="2" w:tplc="AA421946">
      <w:start w:val="1"/>
      <w:numFmt w:val="lowerRoman"/>
      <w:lvlText w:val="%3."/>
      <w:lvlJc w:val="right"/>
      <w:pPr>
        <w:ind w:left="2160" w:hanging="180"/>
      </w:pPr>
    </w:lvl>
    <w:lvl w:ilvl="3" w:tplc="E168EF0E">
      <w:start w:val="1"/>
      <w:numFmt w:val="decimal"/>
      <w:lvlText w:val="%4."/>
      <w:lvlJc w:val="left"/>
      <w:pPr>
        <w:ind w:left="2880" w:hanging="360"/>
      </w:pPr>
    </w:lvl>
    <w:lvl w:ilvl="4" w:tplc="8B4ED344">
      <w:start w:val="1"/>
      <w:numFmt w:val="lowerLetter"/>
      <w:lvlText w:val="%5."/>
      <w:lvlJc w:val="left"/>
      <w:pPr>
        <w:ind w:left="3600" w:hanging="360"/>
      </w:pPr>
    </w:lvl>
    <w:lvl w:ilvl="5" w:tplc="642458EE">
      <w:start w:val="1"/>
      <w:numFmt w:val="lowerRoman"/>
      <w:lvlText w:val="%6."/>
      <w:lvlJc w:val="right"/>
      <w:pPr>
        <w:ind w:left="4320" w:hanging="180"/>
      </w:pPr>
    </w:lvl>
    <w:lvl w:ilvl="6" w:tplc="09405AD8">
      <w:start w:val="1"/>
      <w:numFmt w:val="decimal"/>
      <w:lvlText w:val="%7."/>
      <w:lvlJc w:val="left"/>
      <w:pPr>
        <w:ind w:left="5040" w:hanging="360"/>
      </w:pPr>
    </w:lvl>
    <w:lvl w:ilvl="7" w:tplc="7C98608A">
      <w:start w:val="1"/>
      <w:numFmt w:val="lowerLetter"/>
      <w:lvlText w:val="%8."/>
      <w:lvlJc w:val="left"/>
      <w:pPr>
        <w:ind w:left="5760" w:hanging="360"/>
      </w:pPr>
    </w:lvl>
    <w:lvl w:ilvl="8" w:tplc="2586DB6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16D49"/>
    <w:multiLevelType w:val="multilevel"/>
    <w:tmpl w:val="A3B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AD774E"/>
    <w:multiLevelType w:val="hybridMultilevel"/>
    <w:tmpl w:val="06FAF286"/>
    <w:lvl w:ilvl="0" w:tplc="E7D46568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3E173DB"/>
    <w:multiLevelType w:val="hybridMultilevel"/>
    <w:tmpl w:val="CC6AA172"/>
    <w:lvl w:ilvl="0" w:tplc="1284904A">
      <w:start w:val="1"/>
      <w:numFmt w:val="decimal"/>
      <w:lvlText w:val="%1."/>
      <w:lvlJc w:val="left"/>
      <w:pPr>
        <w:ind w:left="720" w:hanging="360"/>
      </w:pPr>
    </w:lvl>
    <w:lvl w:ilvl="1" w:tplc="0A4C71C6">
      <w:start w:val="1"/>
      <w:numFmt w:val="lowerLetter"/>
      <w:lvlText w:val="%2."/>
      <w:lvlJc w:val="left"/>
      <w:pPr>
        <w:ind w:left="1440" w:hanging="360"/>
      </w:pPr>
    </w:lvl>
    <w:lvl w:ilvl="2" w:tplc="20864014">
      <w:start w:val="1"/>
      <w:numFmt w:val="lowerRoman"/>
      <w:lvlText w:val="%3."/>
      <w:lvlJc w:val="right"/>
      <w:pPr>
        <w:ind w:left="2160" w:hanging="180"/>
      </w:pPr>
    </w:lvl>
    <w:lvl w:ilvl="3" w:tplc="A65CB49C">
      <w:start w:val="1"/>
      <w:numFmt w:val="decimal"/>
      <w:lvlText w:val="%4."/>
      <w:lvlJc w:val="left"/>
      <w:pPr>
        <w:ind w:left="2880" w:hanging="360"/>
      </w:pPr>
    </w:lvl>
    <w:lvl w:ilvl="4" w:tplc="6A2ECAB8">
      <w:start w:val="1"/>
      <w:numFmt w:val="lowerLetter"/>
      <w:lvlText w:val="%5."/>
      <w:lvlJc w:val="left"/>
      <w:pPr>
        <w:ind w:left="3600" w:hanging="360"/>
      </w:pPr>
    </w:lvl>
    <w:lvl w:ilvl="5" w:tplc="9EEE8454">
      <w:start w:val="1"/>
      <w:numFmt w:val="lowerRoman"/>
      <w:lvlText w:val="%6."/>
      <w:lvlJc w:val="right"/>
      <w:pPr>
        <w:ind w:left="4320" w:hanging="180"/>
      </w:pPr>
    </w:lvl>
    <w:lvl w:ilvl="6" w:tplc="3188A600">
      <w:start w:val="1"/>
      <w:numFmt w:val="decimal"/>
      <w:lvlText w:val="%7."/>
      <w:lvlJc w:val="left"/>
      <w:pPr>
        <w:ind w:left="5040" w:hanging="360"/>
      </w:pPr>
    </w:lvl>
    <w:lvl w:ilvl="7" w:tplc="F3A81084">
      <w:start w:val="1"/>
      <w:numFmt w:val="lowerLetter"/>
      <w:lvlText w:val="%8."/>
      <w:lvlJc w:val="left"/>
      <w:pPr>
        <w:ind w:left="5760" w:hanging="360"/>
      </w:pPr>
    </w:lvl>
    <w:lvl w:ilvl="8" w:tplc="0392409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959C2"/>
    <w:multiLevelType w:val="hybridMultilevel"/>
    <w:tmpl w:val="D6667F90"/>
    <w:lvl w:ilvl="0" w:tplc="203E6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6F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02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D284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8D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63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AE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A9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26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680CD"/>
    <w:multiLevelType w:val="hybridMultilevel"/>
    <w:tmpl w:val="FA925552"/>
    <w:lvl w:ilvl="0" w:tplc="9808DBBC">
      <w:start w:val="1"/>
      <w:numFmt w:val="decimal"/>
      <w:lvlText w:val="%1."/>
      <w:lvlJc w:val="left"/>
      <w:pPr>
        <w:ind w:left="720" w:hanging="360"/>
      </w:pPr>
    </w:lvl>
    <w:lvl w:ilvl="1" w:tplc="3B908718">
      <w:start w:val="1"/>
      <w:numFmt w:val="lowerLetter"/>
      <w:lvlText w:val="%2."/>
      <w:lvlJc w:val="left"/>
      <w:pPr>
        <w:ind w:left="1440" w:hanging="360"/>
      </w:pPr>
    </w:lvl>
    <w:lvl w:ilvl="2" w:tplc="4C4A0CC4">
      <w:start w:val="1"/>
      <w:numFmt w:val="lowerRoman"/>
      <w:lvlText w:val="%3."/>
      <w:lvlJc w:val="right"/>
      <w:pPr>
        <w:ind w:left="2160" w:hanging="180"/>
      </w:pPr>
    </w:lvl>
    <w:lvl w:ilvl="3" w:tplc="FCC6BE4A">
      <w:start w:val="1"/>
      <w:numFmt w:val="decimal"/>
      <w:lvlText w:val="%4."/>
      <w:lvlJc w:val="left"/>
      <w:pPr>
        <w:ind w:left="2880" w:hanging="360"/>
      </w:pPr>
    </w:lvl>
    <w:lvl w:ilvl="4" w:tplc="C002B6B8">
      <w:start w:val="1"/>
      <w:numFmt w:val="lowerLetter"/>
      <w:lvlText w:val="%5."/>
      <w:lvlJc w:val="left"/>
      <w:pPr>
        <w:ind w:left="3600" w:hanging="360"/>
      </w:pPr>
    </w:lvl>
    <w:lvl w:ilvl="5" w:tplc="1FCE81B0">
      <w:start w:val="1"/>
      <w:numFmt w:val="lowerRoman"/>
      <w:lvlText w:val="%6."/>
      <w:lvlJc w:val="right"/>
      <w:pPr>
        <w:ind w:left="4320" w:hanging="180"/>
      </w:pPr>
    </w:lvl>
    <w:lvl w:ilvl="6" w:tplc="A358F7C2">
      <w:start w:val="1"/>
      <w:numFmt w:val="decimal"/>
      <w:lvlText w:val="%7."/>
      <w:lvlJc w:val="left"/>
      <w:pPr>
        <w:ind w:left="5040" w:hanging="360"/>
      </w:pPr>
    </w:lvl>
    <w:lvl w:ilvl="7" w:tplc="62FCF29C">
      <w:start w:val="1"/>
      <w:numFmt w:val="lowerLetter"/>
      <w:lvlText w:val="%8."/>
      <w:lvlJc w:val="left"/>
      <w:pPr>
        <w:ind w:left="5760" w:hanging="360"/>
      </w:pPr>
    </w:lvl>
    <w:lvl w:ilvl="8" w:tplc="106434F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0157A"/>
    <w:multiLevelType w:val="hybridMultilevel"/>
    <w:tmpl w:val="6AB413D4"/>
    <w:lvl w:ilvl="0" w:tplc="660EC2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07A1F4"/>
    <w:multiLevelType w:val="hybridMultilevel"/>
    <w:tmpl w:val="5AE0CABC"/>
    <w:lvl w:ilvl="0" w:tplc="33A236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04F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84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28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0C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4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C6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AD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EA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4974">
    <w:abstractNumId w:val="28"/>
  </w:num>
  <w:num w:numId="2" w16cid:durableId="62072470">
    <w:abstractNumId w:val="26"/>
  </w:num>
  <w:num w:numId="3" w16cid:durableId="2014410065">
    <w:abstractNumId w:val="6"/>
  </w:num>
  <w:num w:numId="4" w16cid:durableId="1153519735">
    <w:abstractNumId w:val="27"/>
  </w:num>
  <w:num w:numId="5" w16cid:durableId="2106729194">
    <w:abstractNumId w:val="5"/>
  </w:num>
  <w:num w:numId="6" w16cid:durableId="89351603">
    <w:abstractNumId w:val="23"/>
  </w:num>
  <w:num w:numId="7" w16cid:durableId="2147236739">
    <w:abstractNumId w:val="21"/>
  </w:num>
  <w:num w:numId="8" w16cid:durableId="697969945">
    <w:abstractNumId w:val="7"/>
  </w:num>
  <w:num w:numId="9" w16cid:durableId="1660577262">
    <w:abstractNumId w:val="30"/>
  </w:num>
  <w:num w:numId="10" w16cid:durableId="2004383126">
    <w:abstractNumId w:val="20"/>
  </w:num>
  <w:num w:numId="11" w16cid:durableId="1709724667">
    <w:abstractNumId w:val="9"/>
  </w:num>
  <w:num w:numId="12" w16cid:durableId="240799677">
    <w:abstractNumId w:val="14"/>
  </w:num>
  <w:num w:numId="13" w16cid:durableId="2129545945">
    <w:abstractNumId w:val="13"/>
  </w:num>
  <w:num w:numId="14" w16cid:durableId="1199514055">
    <w:abstractNumId w:val="22"/>
  </w:num>
  <w:num w:numId="15" w16cid:durableId="1296911502">
    <w:abstractNumId w:val="29"/>
  </w:num>
  <w:num w:numId="16" w16cid:durableId="216472356">
    <w:abstractNumId w:val="2"/>
  </w:num>
  <w:num w:numId="17" w16cid:durableId="1929268677">
    <w:abstractNumId w:val="17"/>
  </w:num>
  <w:num w:numId="18" w16cid:durableId="388000652">
    <w:abstractNumId w:val="11"/>
  </w:num>
  <w:num w:numId="19" w16cid:durableId="1289968591">
    <w:abstractNumId w:val="18"/>
  </w:num>
  <w:num w:numId="20" w16cid:durableId="814419426">
    <w:abstractNumId w:val="8"/>
  </w:num>
  <w:num w:numId="21" w16cid:durableId="1310162737">
    <w:abstractNumId w:val="15"/>
  </w:num>
  <w:num w:numId="22" w16cid:durableId="1870995201">
    <w:abstractNumId w:val="16"/>
  </w:num>
  <w:num w:numId="23" w16cid:durableId="1450932707">
    <w:abstractNumId w:val="3"/>
  </w:num>
  <w:num w:numId="24" w16cid:durableId="256526927">
    <w:abstractNumId w:val="2"/>
  </w:num>
  <w:num w:numId="25" w16cid:durableId="214314283">
    <w:abstractNumId w:val="1"/>
  </w:num>
  <w:num w:numId="26" w16cid:durableId="1875732261">
    <w:abstractNumId w:val="12"/>
  </w:num>
  <w:num w:numId="27" w16cid:durableId="1339578853">
    <w:abstractNumId w:val="0"/>
  </w:num>
  <w:num w:numId="28" w16cid:durableId="1246527073">
    <w:abstractNumId w:val="10"/>
  </w:num>
  <w:num w:numId="29" w16cid:durableId="1025788903">
    <w:abstractNumId w:val="4"/>
  </w:num>
  <w:num w:numId="30" w16cid:durableId="1566448083">
    <w:abstractNumId w:val="24"/>
  </w:num>
  <w:num w:numId="31" w16cid:durableId="161824367">
    <w:abstractNumId w:val="25"/>
  </w:num>
  <w:num w:numId="32" w16cid:durableId="631713092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LOPES DOS SANTOS .">
    <w15:presenceInfo w15:providerId="AD" w15:userId="S::simone.santos@sptech.school::6ba6929e-753c-4b34-86d6-43f49694e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D1"/>
    <w:rsid w:val="00001AA5"/>
    <w:rsid w:val="00003317"/>
    <w:rsid w:val="00011DF3"/>
    <w:rsid w:val="00013DD1"/>
    <w:rsid w:val="0001721D"/>
    <w:rsid w:val="00021AE7"/>
    <w:rsid w:val="00022568"/>
    <w:rsid w:val="00022D65"/>
    <w:rsid w:val="0002526D"/>
    <w:rsid w:val="00026707"/>
    <w:rsid w:val="000267B6"/>
    <w:rsid w:val="00026BDE"/>
    <w:rsid w:val="00037215"/>
    <w:rsid w:val="00051B95"/>
    <w:rsid w:val="000522AE"/>
    <w:rsid w:val="00054617"/>
    <w:rsid w:val="000656E1"/>
    <w:rsid w:val="00090D5F"/>
    <w:rsid w:val="00092952"/>
    <w:rsid w:val="00097FAC"/>
    <w:rsid w:val="000A314E"/>
    <w:rsid w:val="000B085E"/>
    <w:rsid w:val="000D2C6E"/>
    <w:rsid w:val="000D4803"/>
    <w:rsid w:val="000D5735"/>
    <w:rsid w:val="000D73EF"/>
    <w:rsid w:val="000E38BC"/>
    <w:rsid w:val="000E65D1"/>
    <w:rsid w:val="00103A1A"/>
    <w:rsid w:val="00110C94"/>
    <w:rsid w:val="00121A79"/>
    <w:rsid w:val="00125CA4"/>
    <w:rsid w:val="00136106"/>
    <w:rsid w:val="00144F53"/>
    <w:rsid w:val="00145DF4"/>
    <w:rsid w:val="0015241C"/>
    <w:rsid w:val="00153AE6"/>
    <w:rsid w:val="001625B3"/>
    <w:rsid w:val="00167835"/>
    <w:rsid w:val="00184834"/>
    <w:rsid w:val="001856A0"/>
    <w:rsid w:val="00190951"/>
    <w:rsid w:val="0019276F"/>
    <w:rsid w:val="00193F58"/>
    <w:rsid w:val="001954EA"/>
    <w:rsid w:val="001A437B"/>
    <w:rsid w:val="001A65A2"/>
    <w:rsid w:val="001A6A1D"/>
    <w:rsid w:val="001A74C3"/>
    <w:rsid w:val="001B4B6E"/>
    <w:rsid w:val="001C177F"/>
    <w:rsid w:val="001C768D"/>
    <w:rsid w:val="001D5AB9"/>
    <w:rsid w:val="001E0D10"/>
    <w:rsid w:val="001E6545"/>
    <w:rsid w:val="001E7836"/>
    <w:rsid w:val="001F29F5"/>
    <w:rsid w:val="00201B1D"/>
    <w:rsid w:val="00201BB7"/>
    <w:rsid w:val="002039CD"/>
    <w:rsid w:val="00205D4F"/>
    <w:rsid w:val="00212776"/>
    <w:rsid w:val="00240D25"/>
    <w:rsid w:val="002443EB"/>
    <w:rsid w:val="002453C6"/>
    <w:rsid w:val="00253CD0"/>
    <w:rsid w:val="00255AF9"/>
    <w:rsid w:val="002602BA"/>
    <w:rsid w:val="00261956"/>
    <w:rsid w:val="00276815"/>
    <w:rsid w:val="0028089F"/>
    <w:rsid w:val="00283080"/>
    <w:rsid w:val="00283E6E"/>
    <w:rsid w:val="00290E05"/>
    <w:rsid w:val="0029662D"/>
    <w:rsid w:val="00296E75"/>
    <w:rsid w:val="002A1039"/>
    <w:rsid w:val="002B0251"/>
    <w:rsid w:val="002B0BA4"/>
    <w:rsid w:val="002B378F"/>
    <w:rsid w:val="002B5CA8"/>
    <w:rsid w:val="002C0445"/>
    <w:rsid w:val="002C4A7F"/>
    <w:rsid w:val="002C6FA0"/>
    <w:rsid w:val="002D3899"/>
    <w:rsid w:val="002F796B"/>
    <w:rsid w:val="00304D3C"/>
    <w:rsid w:val="00305A55"/>
    <w:rsid w:val="00307C5A"/>
    <w:rsid w:val="00310945"/>
    <w:rsid w:val="00313C9E"/>
    <w:rsid w:val="003276F4"/>
    <w:rsid w:val="00330319"/>
    <w:rsid w:val="003323BA"/>
    <w:rsid w:val="0033254D"/>
    <w:rsid w:val="003362BA"/>
    <w:rsid w:val="00336E6C"/>
    <w:rsid w:val="00337864"/>
    <w:rsid w:val="00344E2E"/>
    <w:rsid w:val="0036169B"/>
    <w:rsid w:val="00362622"/>
    <w:rsid w:val="0036CCFC"/>
    <w:rsid w:val="003703DC"/>
    <w:rsid w:val="00371220"/>
    <w:rsid w:val="00371515"/>
    <w:rsid w:val="00396376"/>
    <w:rsid w:val="003A4366"/>
    <w:rsid w:val="003C15F4"/>
    <w:rsid w:val="003C5532"/>
    <w:rsid w:val="003C6675"/>
    <w:rsid w:val="003C78F7"/>
    <w:rsid w:val="003D09EC"/>
    <w:rsid w:val="003D34EC"/>
    <w:rsid w:val="003E1C47"/>
    <w:rsid w:val="003E202F"/>
    <w:rsid w:val="003E3134"/>
    <w:rsid w:val="003F5C45"/>
    <w:rsid w:val="003F608E"/>
    <w:rsid w:val="004067C2"/>
    <w:rsid w:val="004070E6"/>
    <w:rsid w:val="004107D4"/>
    <w:rsid w:val="00415330"/>
    <w:rsid w:val="00417BDE"/>
    <w:rsid w:val="004329D1"/>
    <w:rsid w:val="004332AC"/>
    <w:rsid w:val="0043523C"/>
    <w:rsid w:val="00437139"/>
    <w:rsid w:val="004407EA"/>
    <w:rsid w:val="004410A4"/>
    <w:rsid w:val="00442122"/>
    <w:rsid w:val="00444F39"/>
    <w:rsid w:val="00465700"/>
    <w:rsid w:val="00474E53"/>
    <w:rsid w:val="00480930"/>
    <w:rsid w:val="004960FB"/>
    <w:rsid w:val="004B7AF4"/>
    <w:rsid w:val="004C46C5"/>
    <w:rsid w:val="004C654A"/>
    <w:rsid w:val="004D7226"/>
    <w:rsid w:val="004E1FDF"/>
    <w:rsid w:val="004E2B2B"/>
    <w:rsid w:val="004F145B"/>
    <w:rsid w:val="004F38F6"/>
    <w:rsid w:val="005009B7"/>
    <w:rsid w:val="00505789"/>
    <w:rsid w:val="00511065"/>
    <w:rsid w:val="00512CBC"/>
    <w:rsid w:val="00521FAA"/>
    <w:rsid w:val="0054417F"/>
    <w:rsid w:val="00544E25"/>
    <w:rsid w:val="0055098D"/>
    <w:rsid w:val="00554EB3"/>
    <w:rsid w:val="00561D1F"/>
    <w:rsid w:val="0057045D"/>
    <w:rsid w:val="005718A8"/>
    <w:rsid w:val="00575A9C"/>
    <w:rsid w:val="005834AD"/>
    <w:rsid w:val="005A53D9"/>
    <w:rsid w:val="005A7393"/>
    <w:rsid w:val="005A7B5B"/>
    <w:rsid w:val="005C548E"/>
    <w:rsid w:val="005D297D"/>
    <w:rsid w:val="005D6014"/>
    <w:rsid w:val="005E05EB"/>
    <w:rsid w:val="005E131E"/>
    <w:rsid w:val="005E29D2"/>
    <w:rsid w:val="005E43E6"/>
    <w:rsid w:val="005F0D75"/>
    <w:rsid w:val="00604398"/>
    <w:rsid w:val="00606163"/>
    <w:rsid w:val="00610C7D"/>
    <w:rsid w:val="006112C8"/>
    <w:rsid w:val="00613B52"/>
    <w:rsid w:val="0061608A"/>
    <w:rsid w:val="00621035"/>
    <w:rsid w:val="00622CA2"/>
    <w:rsid w:val="0062563A"/>
    <w:rsid w:val="00634507"/>
    <w:rsid w:val="00634783"/>
    <w:rsid w:val="00640816"/>
    <w:rsid w:val="0064335A"/>
    <w:rsid w:val="006508B5"/>
    <w:rsid w:val="006537A9"/>
    <w:rsid w:val="00654DE9"/>
    <w:rsid w:val="00657285"/>
    <w:rsid w:val="00671FD1"/>
    <w:rsid w:val="00672D21"/>
    <w:rsid w:val="0067676F"/>
    <w:rsid w:val="006844DA"/>
    <w:rsid w:val="006934FC"/>
    <w:rsid w:val="00697C0B"/>
    <w:rsid w:val="006A5D36"/>
    <w:rsid w:val="006B18BD"/>
    <w:rsid w:val="006B2C2B"/>
    <w:rsid w:val="006BE4A0"/>
    <w:rsid w:val="006C2092"/>
    <w:rsid w:val="006E760F"/>
    <w:rsid w:val="006F17E6"/>
    <w:rsid w:val="00720FE8"/>
    <w:rsid w:val="00726FAE"/>
    <w:rsid w:val="00743A53"/>
    <w:rsid w:val="00753EEF"/>
    <w:rsid w:val="0075425E"/>
    <w:rsid w:val="0075570C"/>
    <w:rsid w:val="00770914"/>
    <w:rsid w:val="00770E9A"/>
    <w:rsid w:val="0077171E"/>
    <w:rsid w:val="00773198"/>
    <w:rsid w:val="0077658D"/>
    <w:rsid w:val="007842D1"/>
    <w:rsid w:val="00784AFF"/>
    <w:rsid w:val="00785E8A"/>
    <w:rsid w:val="00786FFF"/>
    <w:rsid w:val="00787028"/>
    <w:rsid w:val="0078749D"/>
    <w:rsid w:val="007924A7"/>
    <w:rsid w:val="00796E50"/>
    <w:rsid w:val="007976EC"/>
    <w:rsid w:val="007A4DB3"/>
    <w:rsid w:val="007B04C8"/>
    <w:rsid w:val="007B0E99"/>
    <w:rsid w:val="007B38B0"/>
    <w:rsid w:val="007B513B"/>
    <w:rsid w:val="007B6BB4"/>
    <w:rsid w:val="007B76AB"/>
    <w:rsid w:val="007C5F08"/>
    <w:rsid w:val="007C6F8C"/>
    <w:rsid w:val="007C7DBE"/>
    <w:rsid w:val="007D2244"/>
    <w:rsid w:val="007D4991"/>
    <w:rsid w:val="007D55CC"/>
    <w:rsid w:val="007D5637"/>
    <w:rsid w:val="007D5D2A"/>
    <w:rsid w:val="007D7C74"/>
    <w:rsid w:val="007F6F1A"/>
    <w:rsid w:val="008056AE"/>
    <w:rsid w:val="008109D2"/>
    <w:rsid w:val="00813280"/>
    <w:rsid w:val="00814D11"/>
    <w:rsid w:val="00816E78"/>
    <w:rsid w:val="008175AA"/>
    <w:rsid w:val="00820746"/>
    <w:rsid w:val="00834973"/>
    <w:rsid w:val="00834BC1"/>
    <w:rsid w:val="00835501"/>
    <w:rsid w:val="00835743"/>
    <w:rsid w:val="00835CD0"/>
    <w:rsid w:val="008436C0"/>
    <w:rsid w:val="00843D43"/>
    <w:rsid w:val="00844361"/>
    <w:rsid w:val="0084B245"/>
    <w:rsid w:val="008513AC"/>
    <w:rsid w:val="00852015"/>
    <w:rsid w:val="00855948"/>
    <w:rsid w:val="00856224"/>
    <w:rsid w:val="00856B02"/>
    <w:rsid w:val="00860873"/>
    <w:rsid w:val="008627A7"/>
    <w:rsid w:val="008816CC"/>
    <w:rsid w:val="008952C3"/>
    <w:rsid w:val="008B02CF"/>
    <w:rsid w:val="008B2AA7"/>
    <w:rsid w:val="008B6014"/>
    <w:rsid w:val="008B6166"/>
    <w:rsid w:val="008C34F1"/>
    <w:rsid w:val="008C3D8C"/>
    <w:rsid w:val="008D7CF1"/>
    <w:rsid w:val="008E0C84"/>
    <w:rsid w:val="008F03D1"/>
    <w:rsid w:val="00910995"/>
    <w:rsid w:val="00914558"/>
    <w:rsid w:val="00914C3C"/>
    <w:rsid w:val="009164F9"/>
    <w:rsid w:val="00917FBB"/>
    <w:rsid w:val="0092455A"/>
    <w:rsid w:val="00924A35"/>
    <w:rsid w:val="009307F1"/>
    <w:rsid w:val="0093342C"/>
    <w:rsid w:val="00937DE9"/>
    <w:rsid w:val="00960987"/>
    <w:rsid w:val="00971CAC"/>
    <w:rsid w:val="00971CE0"/>
    <w:rsid w:val="00972729"/>
    <w:rsid w:val="00974EED"/>
    <w:rsid w:val="00980400"/>
    <w:rsid w:val="009807C4"/>
    <w:rsid w:val="009813C0"/>
    <w:rsid w:val="00982632"/>
    <w:rsid w:val="009928CE"/>
    <w:rsid w:val="009972AD"/>
    <w:rsid w:val="009A6ED6"/>
    <w:rsid w:val="009B1C98"/>
    <w:rsid w:val="009B24E6"/>
    <w:rsid w:val="009B3625"/>
    <w:rsid w:val="009B46F1"/>
    <w:rsid w:val="009B7AEC"/>
    <w:rsid w:val="009C11CF"/>
    <w:rsid w:val="009C5826"/>
    <w:rsid w:val="009CFA07"/>
    <w:rsid w:val="009D194B"/>
    <w:rsid w:val="009D30BF"/>
    <w:rsid w:val="009E423E"/>
    <w:rsid w:val="009E649B"/>
    <w:rsid w:val="009F0D16"/>
    <w:rsid w:val="009F5026"/>
    <w:rsid w:val="00A36269"/>
    <w:rsid w:val="00A45BAD"/>
    <w:rsid w:val="00A5766A"/>
    <w:rsid w:val="00A60905"/>
    <w:rsid w:val="00A64FE5"/>
    <w:rsid w:val="00A73F74"/>
    <w:rsid w:val="00A83B13"/>
    <w:rsid w:val="00A83F5D"/>
    <w:rsid w:val="00A967E0"/>
    <w:rsid w:val="00AA10DC"/>
    <w:rsid w:val="00AA7FFC"/>
    <w:rsid w:val="00AC22C0"/>
    <w:rsid w:val="00AC55F0"/>
    <w:rsid w:val="00AD1F4E"/>
    <w:rsid w:val="00AD21CE"/>
    <w:rsid w:val="00AE0699"/>
    <w:rsid w:val="00AE37D9"/>
    <w:rsid w:val="00AE3C51"/>
    <w:rsid w:val="00AE4909"/>
    <w:rsid w:val="00AE4E2D"/>
    <w:rsid w:val="00AF5A01"/>
    <w:rsid w:val="00AF6E7D"/>
    <w:rsid w:val="00B03906"/>
    <w:rsid w:val="00B11071"/>
    <w:rsid w:val="00B119BC"/>
    <w:rsid w:val="00B21E80"/>
    <w:rsid w:val="00B232D5"/>
    <w:rsid w:val="00B26D71"/>
    <w:rsid w:val="00B321E5"/>
    <w:rsid w:val="00B32DE4"/>
    <w:rsid w:val="00B514EE"/>
    <w:rsid w:val="00B54BEA"/>
    <w:rsid w:val="00B63DEF"/>
    <w:rsid w:val="00B657CA"/>
    <w:rsid w:val="00B66CF7"/>
    <w:rsid w:val="00B71B22"/>
    <w:rsid w:val="00B72133"/>
    <w:rsid w:val="00B80AED"/>
    <w:rsid w:val="00B8153F"/>
    <w:rsid w:val="00B90395"/>
    <w:rsid w:val="00B91A90"/>
    <w:rsid w:val="00B937B8"/>
    <w:rsid w:val="00B95E46"/>
    <w:rsid w:val="00B966D9"/>
    <w:rsid w:val="00BA149E"/>
    <w:rsid w:val="00BA412F"/>
    <w:rsid w:val="00BA5354"/>
    <w:rsid w:val="00BB0FA3"/>
    <w:rsid w:val="00BB18D7"/>
    <w:rsid w:val="00BC2F4B"/>
    <w:rsid w:val="00BD1FCB"/>
    <w:rsid w:val="00BD2A06"/>
    <w:rsid w:val="00BD425F"/>
    <w:rsid w:val="00BD5032"/>
    <w:rsid w:val="00BE22F3"/>
    <w:rsid w:val="00BE5F13"/>
    <w:rsid w:val="00BF7A57"/>
    <w:rsid w:val="00C00A05"/>
    <w:rsid w:val="00C010D9"/>
    <w:rsid w:val="00C01A7D"/>
    <w:rsid w:val="00C10687"/>
    <w:rsid w:val="00C36255"/>
    <w:rsid w:val="00C4151B"/>
    <w:rsid w:val="00C526FF"/>
    <w:rsid w:val="00C53E7E"/>
    <w:rsid w:val="00C55279"/>
    <w:rsid w:val="00C726D3"/>
    <w:rsid w:val="00C7365F"/>
    <w:rsid w:val="00C7513E"/>
    <w:rsid w:val="00C85939"/>
    <w:rsid w:val="00C956D0"/>
    <w:rsid w:val="00C9579D"/>
    <w:rsid w:val="00C972FF"/>
    <w:rsid w:val="00C97429"/>
    <w:rsid w:val="00CA25B8"/>
    <w:rsid w:val="00CA353E"/>
    <w:rsid w:val="00CB3F64"/>
    <w:rsid w:val="00CB56DD"/>
    <w:rsid w:val="00CC0399"/>
    <w:rsid w:val="00CC2141"/>
    <w:rsid w:val="00CE5664"/>
    <w:rsid w:val="00CE62F7"/>
    <w:rsid w:val="00CE6B12"/>
    <w:rsid w:val="00CF109B"/>
    <w:rsid w:val="00CF340E"/>
    <w:rsid w:val="00D03F1B"/>
    <w:rsid w:val="00D11823"/>
    <w:rsid w:val="00D25E8B"/>
    <w:rsid w:val="00D2615B"/>
    <w:rsid w:val="00D275B6"/>
    <w:rsid w:val="00D33907"/>
    <w:rsid w:val="00D36AF4"/>
    <w:rsid w:val="00D40C0B"/>
    <w:rsid w:val="00D43B04"/>
    <w:rsid w:val="00D51B31"/>
    <w:rsid w:val="00D60272"/>
    <w:rsid w:val="00D63F83"/>
    <w:rsid w:val="00D83199"/>
    <w:rsid w:val="00D83EEB"/>
    <w:rsid w:val="00D85475"/>
    <w:rsid w:val="00D91EB1"/>
    <w:rsid w:val="00DA021B"/>
    <w:rsid w:val="00DA164A"/>
    <w:rsid w:val="00DA3C3C"/>
    <w:rsid w:val="00DA6B96"/>
    <w:rsid w:val="00DC1043"/>
    <w:rsid w:val="00DD2FBB"/>
    <w:rsid w:val="00DE228C"/>
    <w:rsid w:val="00E025EA"/>
    <w:rsid w:val="00E06DFF"/>
    <w:rsid w:val="00E0750D"/>
    <w:rsid w:val="00E11FA1"/>
    <w:rsid w:val="00E17182"/>
    <w:rsid w:val="00E25C14"/>
    <w:rsid w:val="00E376C4"/>
    <w:rsid w:val="00E37D75"/>
    <w:rsid w:val="00E4212A"/>
    <w:rsid w:val="00E43DE3"/>
    <w:rsid w:val="00E544B2"/>
    <w:rsid w:val="00E60541"/>
    <w:rsid w:val="00E62814"/>
    <w:rsid w:val="00E66A6A"/>
    <w:rsid w:val="00E76EF4"/>
    <w:rsid w:val="00E777EA"/>
    <w:rsid w:val="00E83537"/>
    <w:rsid w:val="00E91A4A"/>
    <w:rsid w:val="00E932DA"/>
    <w:rsid w:val="00E93344"/>
    <w:rsid w:val="00EA4608"/>
    <w:rsid w:val="00EB1D38"/>
    <w:rsid w:val="00EB235F"/>
    <w:rsid w:val="00ED2CAE"/>
    <w:rsid w:val="00EE2866"/>
    <w:rsid w:val="00EE62A7"/>
    <w:rsid w:val="00EF0024"/>
    <w:rsid w:val="00EF0373"/>
    <w:rsid w:val="00EF08DD"/>
    <w:rsid w:val="00F1201F"/>
    <w:rsid w:val="00F12C27"/>
    <w:rsid w:val="00F13797"/>
    <w:rsid w:val="00F153B7"/>
    <w:rsid w:val="00F213C7"/>
    <w:rsid w:val="00F421A1"/>
    <w:rsid w:val="00F4355A"/>
    <w:rsid w:val="00F4750E"/>
    <w:rsid w:val="00F47ABF"/>
    <w:rsid w:val="00F515F4"/>
    <w:rsid w:val="00F53C37"/>
    <w:rsid w:val="00F55284"/>
    <w:rsid w:val="00F56055"/>
    <w:rsid w:val="00F579D9"/>
    <w:rsid w:val="00F63151"/>
    <w:rsid w:val="00F71D45"/>
    <w:rsid w:val="00F75B13"/>
    <w:rsid w:val="00F778B5"/>
    <w:rsid w:val="00F945B8"/>
    <w:rsid w:val="00F95E20"/>
    <w:rsid w:val="00FA0561"/>
    <w:rsid w:val="00FA3B03"/>
    <w:rsid w:val="00FB4E72"/>
    <w:rsid w:val="00FB7D24"/>
    <w:rsid w:val="00FC0252"/>
    <w:rsid w:val="00FC0E78"/>
    <w:rsid w:val="00FC60E9"/>
    <w:rsid w:val="00FC7C56"/>
    <w:rsid w:val="00FE0EC3"/>
    <w:rsid w:val="00FF52B0"/>
    <w:rsid w:val="010491A8"/>
    <w:rsid w:val="01B8EE8E"/>
    <w:rsid w:val="01CF696C"/>
    <w:rsid w:val="02060B3F"/>
    <w:rsid w:val="02171525"/>
    <w:rsid w:val="0239AB94"/>
    <w:rsid w:val="024BBA85"/>
    <w:rsid w:val="02D84564"/>
    <w:rsid w:val="02DD5FE8"/>
    <w:rsid w:val="03032455"/>
    <w:rsid w:val="0313B096"/>
    <w:rsid w:val="0331AFC5"/>
    <w:rsid w:val="0352EC30"/>
    <w:rsid w:val="0388B864"/>
    <w:rsid w:val="03F58304"/>
    <w:rsid w:val="044F5EDD"/>
    <w:rsid w:val="04F13BA3"/>
    <w:rsid w:val="050F720E"/>
    <w:rsid w:val="052C4FD7"/>
    <w:rsid w:val="0547D2D4"/>
    <w:rsid w:val="055291C6"/>
    <w:rsid w:val="0581AB7A"/>
    <w:rsid w:val="05B11778"/>
    <w:rsid w:val="05B890D8"/>
    <w:rsid w:val="05C3D2F0"/>
    <w:rsid w:val="05CC1C3B"/>
    <w:rsid w:val="05E64735"/>
    <w:rsid w:val="062600B5"/>
    <w:rsid w:val="07117DA8"/>
    <w:rsid w:val="0736E964"/>
    <w:rsid w:val="07457A50"/>
    <w:rsid w:val="07634E3B"/>
    <w:rsid w:val="07C43BD9"/>
    <w:rsid w:val="07C92D05"/>
    <w:rsid w:val="07F7F817"/>
    <w:rsid w:val="08603F48"/>
    <w:rsid w:val="08633E99"/>
    <w:rsid w:val="08C67A49"/>
    <w:rsid w:val="0985B9CE"/>
    <w:rsid w:val="09B94FE8"/>
    <w:rsid w:val="0A0101FE"/>
    <w:rsid w:val="0A23B29E"/>
    <w:rsid w:val="0A3C3A70"/>
    <w:rsid w:val="0A4FFBC8"/>
    <w:rsid w:val="0A6863AA"/>
    <w:rsid w:val="0B1EE522"/>
    <w:rsid w:val="0B44D0CB"/>
    <w:rsid w:val="0B5DFE15"/>
    <w:rsid w:val="0B65597F"/>
    <w:rsid w:val="0BCF6319"/>
    <w:rsid w:val="0C220D99"/>
    <w:rsid w:val="0C2B3DEB"/>
    <w:rsid w:val="0C49FB1C"/>
    <w:rsid w:val="0C51C108"/>
    <w:rsid w:val="0C9B74F5"/>
    <w:rsid w:val="0CC25C4B"/>
    <w:rsid w:val="0CF9CE76"/>
    <w:rsid w:val="0D275928"/>
    <w:rsid w:val="0DA63F54"/>
    <w:rsid w:val="0DBF5FDF"/>
    <w:rsid w:val="0DD4690C"/>
    <w:rsid w:val="0DD95A20"/>
    <w:rsid w:val="0E75E049"/>
    <w:rsid w:val="0E845C12"/>
    <w:rsid w:val="0E8F718F"/>
    <w:rsid w:val="0EAE14A3"/>
    <w:rsid w:val="0ED66A46"/>
    <w:rsid w:val="0EE38BC2"/>
    <w:rsid w:val="0EE4810A"/>
    <w:rsid w:val="0F32DB17"/>
    <w:rsid w:val="0F63DA7B"/>
    <w:rsid w:val="0FAE28BF"/>
    <w:rsid w:val="100C45FD"/>
    <w:rsid w:val="100F673A"/>
    <w:rsid w:val="1015AC1D"/>
    <w:rsid w:val="1025A7E0"/>
    <w:rsid w:val="102B8382"/>
    <w:rsid w:val="108ED11F"/>
    <w:rsid w:val="10E3A5CE"/>
    <w:rsid w:val="11548714"/>
    <w:rsid w:val="11683B61"/>
    <w:rsid w:val="116D2674"/>
    <w:rsid w:val="11767170"/>
    <w:rsid w:val="117BC17E"/>
    <w:rsid w:val="118001E8"/>
    <w:rsid w:val="1189B1A1"/>
    <w:rsid w:val="11A70568"/>
    <w:rsid w:val="12103AFF"/>
    <w:rsid w:val="1222A43D"/>
    <w:rsid w:val="1256F689"/>
    <w:rsid w:val="128217E2"/>
    <w:rsid w:val="12F98756"/>
    <w:rsid w:val="12F9DBE5"/>
    <w:rsid w:val="130DA05D"/>
    <w:rsid w:val="134B95F8"/>
    <w:rsid w:val="1379803D"/>
    <w:rsid w:val="13C1D5EF"/>
    <w:rsid w:val="13C2A00A"/>
    <w:rsid w:val="13CDE268"/>
    <w:rsid w:val="13F75D6A"/>
    <w:rsid w:val="1443AA90"/>
    <w:rsid w:val="14B16C04"/>
    <w:rsid w:val="14E4EFCC"/>
    <w:rsid w:val="1505E89A"/>
    <w:rsid w:val="153FB303"/>
    <w:rsid w:val="158AB777"/>
    <w:rsid w:val="15D4629F"/>
    <w:rsid w:val="168B0007"/>
    <w:rsid w:val="168D9C75"/>
    <w:rsid w:val="1695DFF0"/>
    <w:rsid w:val="17198800"/>
    <w:rsid w:val="17261E14"/>
    <w:rsid w:val="1735EA4D"/>
    <w:rsid w:val="176D790A"/>
    <w:rsid w:val="17C23662"/>
    <w:rsid w:val="17FBDA14"/>
    <w:rsid w:val="184FB44F"/>
    <w:rsid w:val="186818C1"/>
    <w:rsid w:val="189C74E7"/>
    <w:rsid w:val="18E28ABA"/>
    <w:rsid w:val="1939D184"/>
    <w:rsid w:val="193B0233"/>
    <w:rsid w:val="1A24F8BE"/>
    <w:rsid w:val="1A86FAA2"/>
    <w:rsid w:val="1ABC6161"/>
    <w:rsid w:val="1ADCCE78"/>
    <w:rsid w:val="1AE8D5DD"/>
    <w:rsid w:val="1B015433"/>
    <w:rsid w:val="1B08CB0F"/>
    <w:rsid w:val="1B491BF8"/>
    <w:rsid w:val="1B560EA6"/>
    <w:rsid w:val="1BFFFC51"/>
    <w:rsid w:val="1C58101C"/>
    <w:rsid w:val="1CA822BB"/>
    <w:rsid w:val="1CEAED29"/>
    <w:rsid w:val="1CFD294C"/>
    <w:rsid w:val="1D445CB9"/>
    <w:rsid w:val="1D606D22"/>
    <w:rsid w:val="1D645A8A"/>
    <w:rsid w:val="1D693E57"/>
    <w:rsid w:val="1D886B5C"/>
    <w:rsid w:val="1DC10A14"/>
    <w:rsid w:val="1E334FBD"/>
    <w:rsid w:val="1E48B5D5"/>
    <w:rsid w:val="1E9D90BB"/>
    <w:rsid w:val="1EA7F93D"/>
    <w:rsid w:val="1ECAC5FB"/>
    <w:rsid w:val="1F4B05FF"/>
    <w:rsid w:val="1F704B6F"/>
    <w:rsid w:val="1F7F2F62"/>
    <w:rsid w:val="1F820B63"/>
    <w:rsid w:val="1FD6DD79"/>
    <w:rsid w:val="209D2057"/>
    <w:rsid w:val="20C5D4DB"/>
    <w:rsid w:val="21153A4C"/>
    <w:rsid w:val="21222D98"/>
    <w:rsid w:val="21719AAA"/>
    <w:rsid w:val="2175B193"/>
    <w:rsid w:val="22141C72"/>
    <w:rsid w:val="225A66DE"/>
    <w:rsid w:val="225C1C09"/>
    <w:rsid w:val="2295B4BD"/>
    <w:rsid w:val="22BD5456"/>
    <w:rsid w:val="22C71CA2"/>
    <w:rsid w:val="22F14BDC"/>
    <w:rsid w:val="232E59B5"/>
    <w:rsid w:val="236B9DC7"/>
    <w:rsid w:val="23EF6AB8"/>
    <w:rsid w:val="24037A86"/>
    <w:rsid w:val="245E62C3"/>
    <w:rsid w:val="2466ACF4"/>
    <w:rsid w:val="2479D30E"/>
    <w:rsid w:val="24E0777F"/>
    <w:rsid w:val="25AB3183"/>
    <w:rsid w:val="25B76E1E"/>
    <w:rsid w:val="25BD1637"/>
    <w:rsid w:val="25D37527"/>
    <w:rsid w:val="2625DF7B"/>
    <w:rsid w:val="2630E889"/>
    <w:rsid w:val="2641F101"/>
    <w:rsid w:val="267DC345"/>
    <w:rsid w:val="26D68390"/>
    <w:rsid w:val="27086A8C"/>
    <w:rsid w:val="2711318D"/>
    <w:rsid w:val="27241F58"/>
    <w:rsid w:val="272E3EDD"/>
    <w:rsid w:val="27584B14"/>
    <w:rsid w:val="2761DAE6"/>
    <w:rsid w:val="2768ACEC"/>
    <w:rsid w:val="27703C76"/>
    <w:rsid w:val="27DB4CF0"/>
    <w:rsid w:val="28091452"/>
    <w:rsid w:val="2822D2A3"/>
    <w:rsid w:val="2889EE36"/>
    <w:rsid w:val="28C68D13"/>
    <w:rsid w:val="28CB408A"/>
    <w:rsid w:val="2A0E3780"/>
    <w:rsid w:val="2A3B675F"/>
    <w:rsid w:val="2A3E0400"/>
    <w:rsid w:val="2A45B10B"/>
    <w:rsid w:val="2AD00ECD"/>
    <w:rsid w:val="2AD32546"/>
    <w:rsid w:val="2AEED4A8"/>
    <w:rsid w:val="2B04CE0D"/>
    <w:rsid w:val="2B8C4B86"/>
    <w:rsid w:val="2B9E8903"/>
    <w:rsid w:val="2BCA07DD"/>
    <w:rsid w:val="2BCE4079"/>
    <w:rsid w:val="2C33FF6F"/>
    <w:rsid w:val="2C58967C"/>
    <w:rsid w:val="2C8B05F5"/>
    <w:rsid w:val="2CE71E16"/>
    <w:rsid w:val="2CED89AE"/>
    <w:rsid w:val="2CF952ED"/>
    <w:rsid w:val="2CFC758F"/>
    <w:rsid w:val="2D37AB07"/>
    <w:rsid w:val="2D5EE65A"/>
    <w:rsid w:val="2D908EEE"/>
    <w:rsid w:val="2DC0084D"/>
    <w:rsid w:val="2DC67803"/>
    <w:rsid w:val="2E79CCC7"/>
    <w:rsid w:val="2EA4593B"/>
    <w:rsid w:val="2ED48443"/>
    <w:rsid w:val="2EF25AB8"/>
    <w:rsid w:val="2F06DD80"/>
    <w:rsid w:val="2F0A1BE9"/>
    <w:rsid w:val="2F49FCB5"/>
    <w:rsid w:val="2F70AD57"/>
    <w:rsid w:val="2F749589"/>
    <w:rsid w:val="2F8C9793"/>
    <w:rsid w:val="2FB1E5A0"/>
    <w:rsid w:val="2FBBD00E"/>
    <w:rsid w:val="2FF546F6"/>
    <w:rsid w:val="3064029D"/>
    <w:rsid w:val="30A5EC4A"/>
    <w:rsid w:val="30B72FE1"/>
    <w:rsid w:val="30F4EC7A"/>
    <w:rsid w:val="31203496"/>
    <w:rsid w:val="312912C4"/>
    <w:rsid w:val="313EA92E"/>
    <w:rsid w:val="315F4BC2"/>
    <w:rsid w:val="31C3060A"/>
    <w:rsid w:val="31D7BF16"/>
    <w:rsid w:val="3226F578"/>
    <w:rsid w:val="322830C8"/>
    <w:rsid w:val="323CFFBC"/>
    <w:rsid w:val="329059C4"/>
    <w:rsid w:val="32916335"/>
    <w:rsid w:val="32A1AC62"/>
    <w:rsid w:val="32BFE4B7"/>
    <w:rsid w:val="32DC9445"/>
    <w:rsid w:val="32E31023"/>
    <w:rsid w:val="32E448CB"/>
    <w:rsid w:val="32F12452"/>
    <w:rsid w:val="33AEBC59"/>
    <w:rsid w:val="33B3C9BA"/>
    <w:rsid w:val="3414C588"/>
    <w:rsid w:val="3488E7B0"/>
    <w:rsid w:val="34B276EE"/>
    <w:rsid w:val="34CA7533"/>
    <w:rsid w:val="34D74185"/>
    <w:rsid w:val="353A48E7"/>
    <w:rsid w:val="35576B54"/>
    <w:rsid w:val="35E29A5F"/>
    <w:rsid w:val="360EFFCF"/>
    <w:rsid w:val="3624B811"/>
    <w:rsid w:val="36330952"/>
    <w:rsid w:val="364B601D"/>
    <w:rsid w:val="36A5C99C"/>
    <w:rsid w:val="36B5B0DD"/>
    <w:rsid w:val="370A19E6"/>
    <w:rsid w:val="373132FB"/>
    <w:rsid w:val="379C2FD7"/>
    <w:rsid w:val="37AC1042"/>
    <w:rsid w:val="37D07439"/>
    <w:rsid w:val="37F69CBB"/>
    <w:rsid w:val="388FA325"/>
    <w:rsid w:val="38A7CDF1"/>
    <w:rsid w:val="38E88505"/>
    <w:rsid w:val="39064738"/>
    <w:rsid w:val="392080AB"/>
    <w:rsid w:val="3934C6F0"/>
    <w:rsid w:val="39548497"/>
    <w:rsid w:val="39A1602C"/>
    <w:rsid w:val="39C24E77"/>
    <w:rsid w:val="3ABB038B"/>
    <w:rsid w:val="3AE73C13"/>
    <w:rsid w:val="3B1F59ED"/>
    <w:rsid w:val="3B2927F3"/>
    <w:rsid w:val="3B48A031"/>
    <w:rsid w:val="3BAB30B2"/>
    <w:rsid w:val="3BFEA688"/>
    <w:rsid w:val="3C037BD5"/>
    <w:rsid w:val="3C2FFEF0"/>
    <w:rsid w:val="3C4AEC54"/>
    <w:rsid w:val="3C5F82F1"/>
    <w:rsid w:val="3C7D9BD0"/>
    <w:rsid w:val="3C8358CD"/>
    <w:rsid w:val="3C87C584"/>
    <w:rsid w:val="3CD2A559"/>
    <w:rsid w:val="3CE8E01C"/>
    <w:rsid w:val="3CEA64A7"/>
    <w:rsid w:val="3D0B2B19"/>
    <w:rsid w:val="3D1A4F70"/>
    <w:rsid w:val="3D1E45E2"/>
    <w:rsid w:val="3D5D8C25"/>
    <w:rsid w:val="3D6CB8FD"/>
    <w:rsid w:val="3DECCFD4"/>
    <w:rsid w:val="3DF87DEC"/>
    <w:rsid w:val="3E202465"/>
    <w:rsid w:val="3E30D109"/>
    <w:rsid w:val="3E4EACB5"/>
    <w:rsid w:val="3E5ACF3A"/>
    <w:rsid w:val="3E678403"/>
    <w:rsid w:val="3E748124"/>
    <w:rsid w:val="3EC4BB0E"/>
    <w:rsid w:val="3EE2D174"/>
    <w:rsid w:val="3F0FCF9A"/>
    <w:rsid w:val="3F35CE71"/>
    <w:rsid w:val="3F8ED1AE"/>
    <w:rsid w:val="3FC9E141"/>
    <w:rsid w:val="3FF69F9B"/>
    <w:rsid w:val="40396ED4"/>
    <w:rsid w:val="40F50A36"/>
    <w:rsid w:val="41060F4D"/>
    <w:rsid w:val="4106A409"/>
    <w:rsid w:val="4136F674"/>
    <w:rsid w:val="4160F720"/>
    <w:rsid w:val="4168CAEE"/>
    <w:rsid w:val="419220E1"/>
    <w:rsid w:val="41D290F0"/>
    <w:rsid w:val="42455915"/>
    <w:rsid w:val="42624792"/>
    <w:rsid w:val="42636698"/>
    <w:rsid w:val="426E627D"/>
    <w:rsid w:val="428BF8F5"/>
    <w:rsid w:val="42F034BE"/>
    <w:rsid w:val="42F8BC40"/>
    <w:rsid w:val="4344B0A2"/>
    <w:rsid w:val="435420A3"/>
    <w:rsid w:val="435585D7"/>
    <w:rsid w:val="438B90E1"/>
    <w:rsid w:val="43DB360F"/>
    <w:rsid w:val="43FDF746"/>
    <w:rsid w:val="4436F8ED"/>
    <w:rsid w:val="443D68EC"/>
    <w:rsid w:val="44CC4665"/>
    <w:rsid w:val="45CA77B9"/>
    <w:rsid w:val="4654B64C"/>
    <w:rsid w:val="46595AD6"/>
    <w:rsid w:val="46A17D67"/>
    <w:rsid w:val="46A89C13"/>
    <w:rsid w:val="46AB7DD4"/>
    <w:rsid w:val="46AD79F7"/>
    <w:rsid w:val="46C12671"/>
    <w:rsid w:val="46DF01FB"/>
    <w:rsid w:val="47195E97"/>
    <w:rsid w:val="47799661"/>
    <w:rsid w:val="47D301CC"/>
    <w:rsid w:val="47F1C66F"/>
    <w:rsid w:val="484CFD46"/>
    <w:rsid w:val="4852274A"/>
    <w:rsid w:val="48BB0C23"/>
    <w:rsid w:val="48E64AB3"/>
    <w:rsid w:val="48ED024D"/>
    <w:rsid w:val="4969BEAF"/>
    <w:rsid w:val="496AB157"/>
    <w:rsid w:val="496FA3FA"/>
    <w:rsid w:val="4980D418"/>
    <w:rsid w:val="49A1122F"/>
    <w:rsid w:val="4A5E9F97"/>
    <w:rsid w:val="4AB380CF"/>
    <w:rsid w:val="4ACEC036"/>
    <w:rsid w:val="4B37D0CF"/>
    <w:rsid w:val="4B3AF1DE"/>
    <w:rsid w:val="4B4E3CD1"/>
    <w:rsid w:val="4B6F6FB8"/>
    <w:rsid w:val="4B9AAD5C"/>
    <w:rsid w:val="4C469F90"/>
    <w:rsid w:val="4C7F2AB6"/>
    <w:rsid w:val="4D1B2E6C"/>
    <w:rsid w:val="4D515A65"/>
    <w:rsid w:val="4D57A514"/>
    <w:rsid w:val="4D73AFEF"/>
    <w:rsid w:val="4DA73DBA"/>
    <w:rsid w:val="4DF243B2"/>
    <w:rsid w:val="4E16DD57"/>
    <w:rsid w:val="4E6F0480"/>
    <w:rsid w:val="4E8576E6"/>
    <w:rsid w:val="4EE3194B"/>
    <w:rsid w:val="4EEB8C10"/>
    <w:rsid w:val="4EF657F3"/>
    <w:rsid w:val="4F1A3E73"/>
    <w:rsid w:val="4F2A2F91"/>
    <w:rsid w:val="4F3CDF4F"/>
    <w:rsid w:val="4F47C6C7"/>
    <w:rsid w:val="4FA3331B"/>
    <w:rsid w:val="4FB25DC7"/>
    <w:rsid w:val="4FF014BD"/>
    <w:rsid w:val="502BCFBD"/>
    <w:rsid w:val="5030A9E5"/>
    <w:rsid w:val="504A658E"/>
    <w:rsid w:val="50753C55"/>
    <w:rsid w:val="50C3C72A"/>
    <w:rsid w:val="50CFB56F"/>
    <w:rsid w:val="50F5F025"/>
    <w:rsid w:val="516F9B97"/>
    <w:rsid w:val="519DA5DC"/>
    <w:rsid w:val="51AC2414"/>
    <w:rsid w:val="51C6A0FF"/>
    <w:rsid w:val="522F0465"/>
    <w:rsid w:val="523F0790"/>
    <w:rsid w:val="5292CE34"/>
    <w:rsid w:val="52A1E147"/>
    <w:rsid w:val="52E762BA"/>
    <w:rsid w:val="5317384D"/>
    <w:rsid w:val="53473173"/>
    <w:rsid w:val="538E63F5"/>
    <w:rsid w:val="53AE66F5"/>
    <w:rsid w:val="53B970E6"/>
    <w:rsid w:val="53FEF89E"/>
    <w:rsid w:val="54442E5C"/>
    <w:rsid w:val="5463643A"/>
    <w:rsid w:val="54753D55"/>
    <w:rsid w:val="549476E2"/>
    <w:rsid w:val="54A6BD6F"/>
    <w:rsid w:val="54BAAA67"/>
    <w:rsid w:val="55092759"/>
    <w:rsid w:val="555283BF"/>
    <w:rsid w:val="556005B4"/>
    <w:rsid w:val="55624A46"/>
    <w:rsid w:val="557777EA"/>
    <w:rsid w:val="559F344E"/>
    <w:rsid w:val="55C8A55E"/>
    <w:rsid w:val="55D9B473"/>
    <w:rsid w:val="56240BD4"/>
    <w:rsid w:val="5626F4C9"/>
    <w:rsid w:val="56A1766A"/>
    <w:rsid w:val="56FC9E2D"/>
    <w:rsid w:val="570169D8"/>
    <w:rsid w:val="5762AC67"/>
    <w:rsid w:val="57931AFE"/>
    <w:rsid w:val="57A30D3F"/>
    <w:rsid w:val="57AD0758"/>
    <w:rsid w:val="57EEDAF5"/>
    <w:rsid w:val="57EF82AC"/>
    <w:rsid w:val="582472B6"/>
    <w:rsid w:val="586FD3F3"/>
    <w:rsid w:val="58C0F704"/>
    <w:rsid w:val="590AB10E"/>
    <w:rsid w:val="592D78A8"/>
    <w:rsid w:val="5966684D"/>
    <w:rsid w:val="597AF7E0"/>
    <w:rsid w:val="5A08AE3C"/>
    <w:rsid w:val="5A4D6571"/>
    <w:rsid w:val="5A8E4041"/>
    <w:rsid w:val="5AA56946"/>
    <w:rsid w:val="5AF0AA5C"/>
    <w:rsid w:val="5B16427B"/>
    <w:rsid w:val="5B372C0C"/>
    <w:rsid w:val="5BD4DAFB"/>
    <w:rsid w:val="5C5EDBCD"/>
    <w:rsid w:val="5C7722D0"/>
    <w:rsid w:val="5C9F3422"/>
    <w:rsid w:val="5D48735E"/>
    <w:rsid w:val="5D565432"/>
    <w:rsid w:val="5D6C59B7"/>
    <w:rsid w:val="5D7E4604"/>
    <w:rsid w:val="5DDD2384"/>
    <w:rsid w:val="5DEB04D0"/>
    <w:rsid w:val="5DF653B4"/>
    <w:rsid w:val="5DFC38EC"/>
    <w:rsid w:val="5E006185"/>
    <w:rsid w:val="5E04597F"/>
    <w:rsid w:val="5E4945D8"/>
    <w:rsid w:val="5E4B45F2"/>
    <w:rsid w:val="5E9149A6"/>
    <w:rsid w:val="5EC5C32A"/>
    <w:rsid w:val="5EF6623D"/>
    <w:rsid w:val="5F9E2CE3"/>
    <w:rsid w:val="5FB2A80F"/>
    <w:rsid w:val="5FD25248"/>
    <w:rsid w:val="5FF878C4"/>
    <w:rsid w:val="5FF8A09C"/>
    <w:rsid w:val="6037827E"/>
    <w:rsid w:val="60661BE8"/>
    <w:rsid w:val="607F5C1A"/>
    <w:rsid w:val="611E11E3"/>
    <w:rsid w:val="61271355"/>
    <w:rsid w:val="61427D44"/>
    <w:rsid w:val="61484755"/>
    <w:rsid w:val="61537A82"/>
    <w:rsid w:val="618FC54E"/>
    <w:rsid w:val="61F711A9"/>
    <w:rsid w:val="61F9E071"/>
    <w:rsid w:val="6207D71E"/>
    <w:rsid w:val="6211E6AF"/>
    <w:rsid w:val="62C0034B"/>
    <w:rsid w:val="62C1EF56"/>
    <w:rsid w:val="631156AA"/>
    <w:rsid w:val="63405F58"/>
    <w:rsid w:val="63522A37"/>
    <w:rsid w:val="63960871"/>
    <w:rsid w:val="63A90E13"/>
    <w:rsid w:val="63BBEA5D"/>
    <w:rsid w:val="63BD5FA1"/>
    <w:rsid w:val="63C3A00F"/>
    <w:rsid w:val="6417E233"/>
    <w:rsid w:val="642B7F84"/>
    <w:rsid w:val="64BA8776"/>
    <w:rsid w:val="64C51247"/>
    <w:rsid w:val="64CA11A1"/>
    <w:rsid w:val="651D7154"/>
    <w:rsid w:val="652590C9"/>
    <w:rsid w:val="65376243"/>
    <w:rsid w:val="65538666"/>
    <w:rsid w:val="655BADEC"/>
    <w:rsid w:val="659D4506"/>
    <w:rsid w:val="6662648D"/>
    <w:rsid w:val="6663B9AF"/>
    <w:rsid w:val="667C5ECE"/>
    <w:rsid w:val="66A4770A"/>
    <w:rsid w:val="66C9EE5F"/>
    <w:rsid w:val="66D7C113"/>
    <w:rsid w:val="67705397"/>
    <w:rsid w:val="679A3564"/>
    <w:rsid w:val="681210C4"/>
    <w:rsid w:val="681C3050"/>
    <w:rsid w:val="6820F59A"/>
    <w:rsid w:val="68600529"/>
    <w:rsid w:val="6881BE74"/>
    <w:rsid w:val="6918B48B"/>
    <w:rsid w:val="6A9DC4E2"/>
    <w:rsid w:val="6AB41ED7"/>
    <w:rsid w:val="6AC5C26F"/>
    <w:rsid w:val="6B3453CB"/>
    <w:rsid w:val="6B554FE2"/>
    <w:rsid w:val="6B72FFDC"/>
    <w:rsid w:val="6B872E4A"/>
    <w:rsid w:val="6BF9863F"/>
    <w:rsid w:val="6C0BECB3"/>
    <w:rsid w:val="6C1BB4DF"/>
    <w:rsid w:val="6C3B1905"/>
    <w:rsid w:val="6C43C4BA"/>
    <w:rsid w:val="6C592990"/>
    <w:rsid w:val="6C641AEC"/>
    <w:rsid w:val="6C8AC7CA"/>
    <w:rsid w:val="6CBDA9D9"/>
    <w:rsid w:val="6CCA4E1F"/>
    <w:rsid w:val="6CD277F5"/>
    <w:rsid w:val="6CE7206C"/>
    <w:rsid w:val="6CE9BCFF"/>
    <w:rsid w:val="6D2C9B32"/>
    <w:rsid w:val="6D89CC56"/>
    <w:rsid w:val="6DAD46EB"/>
    <w:rsid w:val="6DD74A08"/>
    <w:rsid w:val="6E056BCD"/>
    <w:rsid w:val="6E16C61A"/>
    <w:rsid w:val="6E253283"/>
    <w:rsid w:val="6E436234"/>
    <w:rsid w:val="6E6BF48D"/>
    <w:rsid w:val="6EAFF64C"/>
    <w:rsid w:val="6F15061C"/>
    <w:rsid w:val="6F30B6E7"/>
    <w:rsid w:val="6F4D80CA"/>
    <w:rsid w:val="6F5D017D"/>
    <w:rsid w:val="6F829351"/>
    <w:rsid w:val="700A08DB"/>
    <w:rsid w:val="700FD8B7"/>
    <w:rsid w:val="707D8806"/>
    <w:rsid w:val="708C368D"/>
    <w:rsid w:val="711E63B2"/>
    <w:rsid w:val="7150FC69"/>
    <w:rsid w:val="716362DC"/>
    <w:rsid w:val="718A6CF2"/>
    <w:rsid w:val="71D59CBE"/>
    <w:rsid w:val="71E5E9DB"/>
    <w:rsid w:val="723A5217"/>
    <w:rsid w:val="723C73CC"/>
    <w:rsid w:val="72544F58"/>
    <w:rsid w:val="72D78647"/>
    <w:rsid w:val="7327BF38"/>
    <w:rsid w:val="7342D0B3"/>
    <w:rsid w:val="73A56B73"/>
    <w:rsid w:val="73BD9C00"/>
    <w:rsid w:val="73C73436"/>
    <w:rsid w:val="73D6F943"/>
    <w:rsid w:val="73E2334B"/>
    <w:rsid w:val="742459BD"/>
    <w:rsid w:val="742B2DBB"/>
    <w:rsid w:val="74934A8B"/>
    <w:rsid w:val="75625C66"/>
    <w:rsid w:val="757F2373"/>
    <w:rsid w:val="75B45777"/>
    <w:rsid w:val="75B98AA1"/>
    <w:rsid w:val="75BB4106"/>
    <w:rsid w:val="75BB52B8"/>
    <w:rsid w:val="75CDA3A8"/>
    <w:rsid w:val="75FA1E51"/>
    <w:rsid w:val="76354A70"/>
    <w:rsid w:val="76526211"/>
    <w:rsid w:val="76DA0F1F"/>
    <w:rsid w:val="770C4336"/>
    <w:rsid w:val="7727483A"/>
    <w:rsid w:val="77B1677B"/>
    <w:rsid w:val="77B8D084"/>
    <w:rsid w:val="77CC6C71"/>
    <w:rsid w:val="77D858D2"/>
    <w:rsid w:val="77F981FE"/>
    <w:rsid w:val="78103988"/>
    <w:rsid w:val="78152A9C"/>
    <w:rsid w:val="781C4937"/>
    <w:rsid w:val="78919731"/>
    <w:rsid w:val="7916B6F2"/>
    <w:rsid w:val="79C5CF0F"/>
    <w:rsid w:val="79DDD0F2"/>
    <w:rsid w:val="79F7138B"/>
    <w:rsid w:val="79F9E13C"/>
    <w:rsid w:val="7A8C5FDC"/>
    <w:rsid w:val="7AD3CB76"/>
    <w:rsid w:val="7ADF407C"/>
    <w:rsid w:val="7AF106BE"/>
    <w:rsid w:val="7B2425FC"/>
    <w:rsid w:val="7B2D84C1"/>
    <w:rsid w:val="7B6F19C5"/>
    <w:rsid w:val="7BA9EFB6"/>
    <w:rsid w:val="7C38903F"/>
    <w:rsid w:val="7C451D5F"/>
    <w:rsid w:val="7CBB426F"/>
    <w:rsid w:val="7E2D984A"/>
    <w:rsid w:val="7E82061C"/>
    <w:rsid w:val="7EA53649"/>
    <w:rsid w:val="7EA5F92A"/>
    <w:rsid w:val="7F7CBE21"/>
    <w:rsid w:val="7F8632CA"/>
    <w:rsid w:val="7FD22DC6"/>
    <w:rsid w:val="7FD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622E"/>
  <w15:chartTrackingRefBased/>
  <w15:docId w15:val="{346250D1-19DC-427B-8838-0FC590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7C2"/>
    <w:pPr>
      <w:spacing w:after="120" w:line="360" w:lineRule="auto"/>
      <w:ind w:left="493" w:firstLine="68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13DD1"/>
    <w:pPr>
      <w:keepNext/>
      <w:keepLines/>
      <w:numPr>
        <w:numId w:val="16"/>
      </w:numPr>
      <w:spacing w:before="120"/>
      <w:jc w:val="left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013DD1"/>
    <w:pPr>
      <w:keepNext/>
      <w:keepLines/>
      <w:spacing w:after="105" w:line="265" w:lineRule="auto"/>
      <w:ind w:left="720" w:right="62" w:hanging="720"/>
      <w:jc w:val="both"/>
      <w:outlineLvl w:val="1"/>
    </w:pPr>
    <w:rPr>
      <w:rFonts w:ascii="Arial" w:eastAsia="Times New Roman" w:hAnsi="Arial" w:cs="Arial"/>
      <w:bCs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013D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DD1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3DD1"/>
    <w:rPr>
      <w:rFonts w:ascii="Arial" w:eastAsia="Times New Roman" w:hAnsi="Arial" w:cs="Arial"/>
      <w:bCs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0E7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0E7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FC0E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5D1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511065"/>
  </w:style>
  <w:style w:type="character" w:customStyle="1" w:styleId="eop">
    <w:name w:val="eop"/>
    <w:basedOn w:val="Fontepargpadro"/>
    <w:rsid w:val="00511065"/>
  </w:style>
  <w:style w:type="paragraph" w:customStyle="1" w:styleId="paragraph">
    <w:name w:val="paragraph"/>
    <w:basedOn w:val="Normal"/>
    <w:rsid w:val="0051106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o">
    <w:name w:val="Revision"/>
    <w:hidden/>
    <w:uiPriority w:val="99"/>
    <w:semiHidden/>
    <w:rsid w:val="00E4212A"/>
    <w:pPr>
      <w:spacing w:after="0" w:line="240" w:lineRule="auto"/>
    </w:pPr>
    <w:rPr>
      <w:rFonts w:ascii="Arial" w:eastAsia="Arial" w:hAnsi="Arial" w:cs="Arial"/>
      <w:color w:val="000000"/>
      <w:sz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E5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0F91-54C8-4356-848E-6DC48745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10</Pages>
  <Words>1350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Simone Lopes</cp:lastModifiedBy>
  <cp:revision>14</cp:revision>
  <dcterms:created xsi:type="dcterms:W3CDTF">2023-04-28T05:09:00Z</dcterms:created>
  <dcterms:modified xsi:type="dcterms:W3CDTF">2023-05-30T15:22:00Z</dcterms:modified>
</cp:coreProperties>
</file>